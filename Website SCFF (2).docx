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BF4A" w14:textId="61136D99" w:rsidR="00816FC9" w:rsidRPr="005E346A" w:rsidRDefault="002A0E11" w:rsidP="00563B0C">
      <w:pPr>
        <w:shd w:val="clear" w:color="auto" w:fill="FFFFFF"/>
        <w:rPr>
          <w:rFonts w:asciiTheme="minorHAnsi" w:hAnsiTheme="minorHAnsi" w:cstheme="minorHAnsi"/>
          <w:b/>
          <w:bCs/>
          <w:color w:val="000000" w:themeColor="text1"/>
          <w:sz w:val="28"/>
          <w:szCs w:val="28"/>
        </w:rPr>
      </w:pPr>
      <w:r w:rsidRPr="005E346A">
        <w:rPr>
          <w:rFonts w:asciiTheme="minorHAnsi" w:hAnsiTheme="minorHAnsi" w:cstheme="minorHAnsi"/>
          <w:b/>
          <w:bCs/>
          <w:color w:val="000000" w:themeColor="text1"/>
          <w:sz w:val="28"/>
          <w:szCs w:val="28"/>
        </w:rPr>
        <w:t>About Us</w:t>
      </w:r>
    </w:p>
    <w:p w14:paraId="47167F9A" w14:textId="77777777" w:rsidR="00AE5BA7" w:rsidRPr="005E346A" w:rsidRDefault="00AE5BA7" w:rsidP="00563B0C">
      <w:pPr>
        <w:shd w:val="clear" w:color="auto" w:fill="FFFFFF"/>
        <w:rPr>
          <w:rFonts w:asciiTheme="minorHAnsi" w:hAnsiTheme="minorHAnsi" w:cstheme="minorHAnsi"/>
          <w:b/>
          <w:bCs/>
          <w:color w:val="000000" w:themeColor="text1"/>
          <w:sz w:val="28"/>
          <w:szCs w:val="28"/>
        </w:rPr>
      </w:pPr>
    </w:p>
    <w:p w14:paraId="78CAF1DE" w14:textId="5F821D6F" w:rsidR="00816FC9" w:rsidRPr="005E346A" w:rsidRDefault="00816FC9" w:rsidP="00816FC9">
      <w:pPr>
        <w:rPr>
          <w:rFonts w:asciiTheme="minorHAnsi" w:hAnsiTheme="minorHAnsi" w:cstheme="minorHAnsi"/>
          <w:sz w:val="28"/>
          <w:szCs w:val="28"/>
        </w:rPr>
      </w:pPr>
      <w:r w:rsidRPr="005E346A">
        <w:rPr>
          <w:rFonts w:asciiTheme="minorHAnsi" w:hAnsiTheme="minorHAnsi" w:cstheme="minorHAnsi"/>
          <w:sz w:val="28"/>
          <w:szCs w:val="28"/>
        </w:rPr>
        <w:t xml:space="preserve">SCFF started out in 2014 as Dynamic Consulting, a firm in the Model Risk Management space in response to increasing demands for qualified MRM </w:t>
      </w:r>
      <w:proofErr w:type="gramStart"/>
      <w:r w:rsidRPr="005E346A">
        <w:rPr>
          <w:rFonts w:asciiTheme="minorHAnsi" w:hAnsiTheme="minorHAnsi" w:cstheme="minorHAnsi"/>
          <w:sz w:val="28"/>
          <w:szCs w:val="28"/>
        </w:rPr>
        <w:t>SME’s</w:t>
      </w:r>
      <w:proofErr w:type="gramEnd"/>
      <w:r w:rsidRPr="005E346A">
        <w:rPr>
          <w:rFonts w:asciiTheme="minorHAnsi" w:hAnsiTheme="minorHAnsi" w:cstheme="minorHAnsi"/>
          <w:sz w:val="28"/>
          <w:szCs w:val="28"/>
        </w:rPr>
        <w:t xml:space="preserve"> in a changing</w:t>
      </w:r>
      <w:ins w:id="0" w:author="Martin Fleurant" w:date="2022-03-24T08:32:00Z">
        <w:r w:rsidR="008A6953">
          <w:rPr>
            <w:rFonts w:asciiTheme="minorHAnsi" w:hAnsiTheme="minorHAnsi" w:cstheme="minorHAnsi"/>
            <w:sz w:val="28"/>
            <w:szCs w:val="28"/>
          </w:rPr>
          <w:t xml:space="preserve"> FSI</w:t>
        </w:r>
      </w:ins>
      <w:r w:rsidRPr="005E346A">
        <w:rPr>
          <w:rFonts w:asciiTheme="minorHAnsi" w:hAnsiTheme="minorHAnsi" w:cstheme="minorHAnsi"/>
          <w:sz w:val="28"/>
          <w:szCs w:val="28"/>
        </w:rPr>
        <w:t xml:space="preserve"> regulatory landscape. </w:t>
      </w:r>
    </w:p>
    <w:p w14:paraId="1CADB814" w14:textId="77777777" w:rsidR="00816FC9" w:rsidRPr="005E346A" w:rsidRDefault="00816FC9" w:rsidP="00816FC9">
      <w:pPr>
        <w:rPr>
          <w:rFonts w:asciiTheme="minorHAnsi" w:hAnsiTheme="minorHAnsi" w:cstheme="minorHAnsi"/>
          <w:sz w:val="28"/>
          <w:szCs w:val="28"/>
        </w:rPr>
      </w:pPr>
    </w:p>
    <w:p w14:paraId="4F7B966E" w14:textId="2EA81160" w:rsidR="00816FC9" w:rsidRPr="005E346A" w:rsidRDefault="008A6953" w:rsidP="00816FC9">
      <w:pPr>
        <w:rPr>
          <w:rFonts w:asciiTheme="minorHAnsi" w:hAnsiTheme="minorHAnsi" w:cstheme="minorHAnsi"/>
          <w:sz w:val="28"/>
          <w:szCs w:val="28"/>
        </w:rPr>
      </w:pPr>
      <w:ins w:id="1" w:author="Martin Fleurant" w:date="2022-03-24T08:33:00Z">
        <w:r>
          <w:rPr>
            <w:rFonts w:asciiTheme="minorHAnsi" w:hAnsiTheme="minorHAnsi" w:cstheme="minorHAnsi"/>
            <w:sz w:val="28"/>
            <w:szCs w:val="28"/>
          </w:rPr>
          <w:t>S</w:t>
        </w:r>
      </w:ins>
      <w:del w:id="2" w:author="Martin Fleurant" w:date="2022-03-24T08:33:00Z">
        <w:r w:rsidR="00816FC9" w:rsidRPr="005E346A" w:rsidDel="008A6953">
          <w:rPr>
            <w:rFonts w:asciiTheme="minorHAnsi" w:hAnsiTheme="minorHAnsi" w:cstheme="minorHAnsi"/>
            <w:sz w:val="28"/>
            <w:szCs w:val="28"/>
          </w:rPr>
          <w:delText>We s</w:delText>
        </w:r>
      </w:del>
      <w:r w:rsidR="00816FC9" w:rsidRPr="005E346A">
        <w:rPr>
          <w:rFonts w:asciiTheme="minorHAnsi" w:hAnsiTheme="minorHAnsi" w:cstheme="minorHAnsi"/>
          <w:sz w:val="28"/>
          <w:szCs w:val="28"/>
        </w:rPr>
        <w:t>oon</w:t>
      </w:r>
      <w:ins w:id="3" w:author="Martin Fleurant" w:date="2022-03-24T08:33:00Z">
        <w:r>
          <w:rPr>
            <w:rFonts w:asciiTheme="minorHAnsi" w:hAnsiTheme="minorHAnsi" w:cstheme="minorHAnsi"/>
            <w:sz w:val="28"/>
            <w:szCs w:val="28"/>
          </w:rPr>
          <w:t xml:space="preserve"> thereafter we </w:t>
        </w:r>
      </w:ins>
      <w:del w:id="4" w:author="Martin Fleurant" w:date="2022-03-24T08:33:00Z">
        <w:r w:rsidR="00816FC9" w:rsidRPr="005E346A" w:rsidDel="008A6953">
          <w:rPr>
            <w:rFonts w:asciiTheme="minorHAnsi" w:hAnsiTheme="minorHAnsi" w:cstheme="minorHAnsi"/>
            <w:sz w:val="28"/>
            <w:szCs w:val="28"/>
          </w:rPr>
          <w:delText xml:space="preserve"> </w:delText>
        </w:r>
      </w:del>
      <w:r w:rsidR="00816FC9" w:rsidRPr="005E346A">
        <w:rPr>
          <w:rFonts w:asciiTheme="minorHAnsi" w:hAnsiTheme="minorHAnsi" w:cstheme="minorHAnsi"/>
          <w:sz w:val="28"/>
          <w:szCs w:val="28"/>
        </w:rPr>
        <w:t xml:space="preserve">realized that while most organization’s risk and assurance functions were quick to spend large budget to acquire quantitative resources, they were still short of satisfying regulatory expectations. Hiring was hard work, expensive and time-consuming. SCFF moved in to fill this gap by becoming a trusted advisor and partner to organizations and industry leaders </w:t>
      </w:r>
      <w:del w:id="5" w:author="Martin Fleurant" w:date="2022-03-24T08:34:00Z">
        <w:r w:rsidR="00816FC9" w:rsidRPr="005E346A" w:rsidDel="008A6953">
          <w:rPr>
            <w:rFonts w:asciiTheme="minorHAnsi" w:hAnsiTheme="minorHAnsi" w:cstheme="minorHAnsi"/>
            <w:sz w:val="28"/>
            <w:szCs w:val="28"/>
          </w:rPr>
          <w:delText xml:space="preserve">worldwide </w:delText>
        </w:r>
      </w:del>
      <w:r w:rsidR="00816FC9" w:rsidRPr="005E346A">
        <w:rPr>
          <w:rFonts w:asciiTheme="minorHAnsi" w:hAnsiTheme="minorHAnsi" w:cstheme="minorHAnsi"/>
          <w:sz w:val="28"/>
          <w:szCs w:val="28"/>
        </w:rPr>
        <w:t>(</w:t>
      </w:r>
      <w:r w:rsidR="00816FC9" w:rsidRPr="005E346A">
        <w:rPr>
          <w:rFonts w:asciiTheme="minorHAnsi" w:hAnsiTheme="minorHAnsi" w:cstheme="minorHAnsi"/>
          <w:color w:val="FF0000"/>
          <w:sz w:val="28"/>
          <w:szCs w:val="28"/>
        </w:rPr>
        <w:t>like BCG Platinion, Protiviti Consulting, Chappuis &amp; Halder and TCS</w:t>
      </w:r>
      <w:r w:rsidR="00816FC9" w:rsidRPr="005E346A">
        <w:rPr>
          <w:rFonts w:asciiTheme="minorHAnsi" w:hAnsiTheme="minorHAnsi" w:cstheme="minorHAnsi"/>
          <w:sz w:val="28"/>
          <w:szCs w:val="28"/>
        </w:rPr>
        <w:t>)</w:t>
      </w:r>
      <w:del w:id="6" w:author="Martin Fleurant" w:date="2022-03-24T08:34:00Z">
        <w:r w:rsidR="00816FC9" w:rsidRPr="005E346A" w:rsidDel="008A6953">
          <w:rPr>
            <w:rFonts w:asciiTheme="minorHAnsi" w:hAnsiTheme="minorHAnsi" w:cstheme="minorHAnsi"/>
            <w:sz w:val="28"/>
            <w:szCs w:val="28"/>
          </w:rPr>
          <w:delText>,</w:delText>
        </w:r>
      </w:del>
      <w:r w:rsidR="00816FC9" w:rsidRPr="005E346A">
        <w:rPr>
          <w:rFonts w:asciiTheme="minorHAnsi" w:hAnsiTheme="minorHAnsi" w:cstheme="minorHAnsi"/>
          <w:sz w:val="28"/>
          <w:szCs w:val="28"/>
        </w:rPr>
        <w:t xml:space="preserve"> </w:t>
      </w:r>
      <w:ins w:id="7" w:author="Martin Fleurant" w:date="2022-03-24T08:37:00Z">
        <w:r w:rsidR="005C4B8D">
          <w:rPr>
            <w:rFonts w:asciiTheme="minorHAnsi" w:hAnsiTheme="minorHAnsi" w:cstheme="minorHAnsi"/>
            <w:sz w:val="28"/>
            <w:szCs w:val="28"/>
          </w:rPr>
          <w:t>developing</w:t>
        </w:r>
      </w:ins>
      <w:ins w:id="8" w:author="Martin Fleurant" w:date="2022-03-24T08:38:00Z">
        <w:r w:rsidR="005C4B8D">
          <w:rPr>
            <w:rFonts w:asciiTheme="minorHAnsi" w:hAnsiTheme="minorHAnsi" w:cstheme="minorHAnsi"/>
            <w:sz w:val="28"/>
            <w:szCs w:val="28"/>
          </w:rPr>
          <w:t xml:space="preserve"> a</w:t>
        </w:r>
        <w:r w:rsidR="005C4B8D" w:rsidRPr="005C4B8D">
          <w:rPr>
            <w:rFonts w:asciiTheme="minorHAnsi" w:hAnsiTheme="minorHAnsi" w:cstheme="minorHAnsi"/>
            <w:sz w:val="28"/>
            <w:szCs w:val="28"/>
          </w:rPr>
          <w:t xml:space="preserve"> </w:t>
        </w:r>
        <w:proofErr w:type="gramStart"/>
        <w:r w:rsidR="005C4B8D" w:rsidRPr="005E346A">
          <w:rPr>
            <w:rFonts w:asciiTheme="minorHAnsi" w:hAnsiTheme="minorHAnsi" w:cstheme="minorHAnsi"/>
            <w:sz w:val="28"/>
            <w:szCs w:val="28"/>
          </w:rPr>
          <w:t>talent network</w:t>
        </w:r>
      </w:ins>
      <w:ins w:id="9" w:author="Martin Fleurant" w:date="2022-03-24T08:37:00Z">
        <w:r w:rsidR="005C4B8D">
          <w:rPr>
            <w:rFonts w:asciiTheme="minorHAnsi" w:hAnsiTheme="minorHAnsi" w:cstheme="minorHAnsi"/>
            <w:sz w:val="28"/>
            <w:szCs w:val="28"/>
          </w:rPr>
          <w:t xml:space="preserve"> capabilities</w:t>
        </w:r>
      </w:ins>
      <w:proofErr w:type="gramEnd"/>
      <w:del w:id="10" w:author="Martin Fleurant" w:date="2022-03-24T08:37:00Z">
        <w:r w:rsidR="009A0A2F" w:rsidRPr="005E346A" w:rsidDel="005C4B8D">
          <w:rPr>
            <w:rFonts w:asciiTheme="minorHAnsi" w:hAnsiTheme="minorHAnsi" w:cstheme="minorHAnsi"/>
            <w:sz w:val="28"/>
            <w:szCs w:val="28"/>
          </w:rPr>
          <w:delText xml:space="preserve">hoping </w:delText>
        </w:r>
        <w:r w:rsidR="00816FC9" w:rsidRPr="005E346A" w:rsidDel="005C4B8D">
          <w:rPr>
            <w:rFonts w:asciiTheme="minorHAnsi" w:hAnsiTheme="minorHAnsi" w:cstheme="minorHAnsi"/>
            <w:sz w:val="28"/>
            <w:szCs w:val="28"/>
          </w:rPr>
          <w:delText>to build</w:delText>
        </w:r>
      </w:del>
      <w:r w:rsidR="00816FC9" w:rsidRPr="005E346A">
        <w:rPr>
          <w:rFonts w:asciiTheme="minorHAnsi" w:hAnsiTheme="minorHAnsi" w:cstheme="minorHAnsi"/>
          <w:sz w:val="28"/>
          <w:szCs w:val="28"/>
        </w:rPr>
        <w:t xml:space="preserve"> </w:t>
      </w:r>
      <w:del w:id="11" w:author="Martin Fleurant" w:date="2022-03-24T08:38:00Z">
        <w:r w:rsidR="00816FC9" w:rsidRPr="005E346A" w:rsidDel="005C4B8D">
          <w:rPr>
            <w:rFonts w:asciiTheme="minorHAnsi" w:hAnsiTheme="minorHAnsi" w:cstheme="minorHAnsi"/>
            <w:sz w:val="28"/>
            <w:szCs w:val="28"/>
          </w:rPr>
          <w:delText>a</w:delText>
        </w:r>
      </w:del>
      <w:r w:rsidR="00816FC9" w:rsidRPr="005E346A">
        <w:rPr>
          <w:rFonts w:asciiTheme="minorHAnsi" w:hAnsiTheme="minorHAnsi" w:cstheme="minorHAnsi"/>
          <w:sz w:val="28"/>
          <w:szCs w:val="28"/>
        </w:rPr>
        <w:t xml:space="preserve"> </w:t>
      </w:r>
      <w:del w:id="12" w:author="Martin Fleurant" w:date="2022-03-24T08:38:00Z">
        <w:r w:rsidR="00816FC9" w:rsidRPr="005E346A" w:rsidDel="005C4B8D">
          <w:rPr>
            <w:rFonts w:asciiTheme="minorHAnsi" w:hAnsiTheme="minorHAnsi" w:cstheme="minorHAnsi"/>
            <w:sz w:val="28"/>
            <w:szCs w:val="28"/>
          </w:rPr>
          <w:delText>talent n</w:delText>
        </w:r>
      </w:del>
      <w:ins w:id="13" w:author="Martin Fleurant" w:date="2022-03-24T08:38:00Z">
        <w:r w:rsidR="005C4B8D">
          <w:rPr>
            <w:rFonts w:asciiTheme="minorHAnsi" w:hAnsiTheme="minorHAnsi" w:cstheme="minorHAnsi"/>
            <w:sz w:val="28"/>
            <w:szCs w:val="28"/>
          </w:rPr>
          <w:t xml:space="preserve">to </w:t>
        </w:r>
      </w:ins>
      <w:del w:id="14" w:author="Martin Fleurant" w:date="2022-03-24T08:38:00Z">
        <w:r w:rsidR="00816FC9" w:rsidRPr="005E346A" w:rsidDel="005C4B8D">
          <w:rPr>
            <w:rFonts w:asciiTheme="minorHAnsi" w:hAnsiTheme="minorHAnsi" w:cstheme="minorHAnsi"/>
            <w:sz w:val="28"/>
            <w:szCs w:val="28"/>
          </w:rPr>
          <w:delText xml:space="preserve">etwork and </w:delText>
        </w:r>
      </w:del>
      <w:r w:rsidR="00816FC9" w:rsidRPr="005E346A">
        <w:rPr>
          <w:rFonts w:asciiTheme="minorHAnsi" w:hAnsiTheme="minorHAnsi" w:cstheme="minorHAnsi"/>
          <w:sz w:val="28"/>
          <w:szCs w:val="28"/>
        </w:rPr>
        <w:t xml:space="preserve">help companies land the best talent through the power of collaboration. </w:t>
      </w:r>
    </w:p>
    <w:p w14:paraId="5346D885" w14:textId="77777777" w:rsidR="00816FC9" w:rsidRPr="005E346A" w:rsidRDefault="00816FC9" w:rsidP="00816FC9">
      <w:pPr>
        <w:rPr>
          <w:rFonts w:asciiTheme="minorHAnsi" w:hAnsiTheme="minorHAnsi" w:cstheme="minorHAnsi"/>
          <w:sz w:val="28"/>
          <w:szCs w:val="28"/>
        </w:rPr>
      </w:pPr>
    </w:p>
    <w:p w14:paraId="73943692" w14:textId="41607FE4" w:rsidR="00831658" w:rsidRPr="005E346A" w:rsidRDefault="00831658" w:rsidP="00831658">
      <w:pPr>
        <w:shd w:val="clear" w:color="auto" w:fill="FFFFFF"/>
        <w:rPr>
          <w:rFonts w:asciiTheme="minorHAnsi" w:hAnsiTheme="minorHAnsi" w:cstheme="minorHAnsi"/>
          <w:b/>
          <w:bCs/>
          <w:color w:val="000000" w:themeColor="text1"/>
          <w:sz w:val="28"/>
          <w:szCs w:val="28"/>
        </w:rPr>
      </w:pPr>
      <w:r w:rsidRPr="005E346A">
        <w:rPr>
          <w:rFonts w:asciiTheme="minorHAnsi" w:hAnsiTheme="minorHAnsi" w:cstheme="minorHAnsi"/>
          <w:b/>
          <w:bCs/>
          <w:color w:val="000000" w:themeColor="text1"/>
          <w:sz w:val="28"/>
          <w:szCs w:val="28"/>
        </w:rPr>
        <w:t>What We Do</w:t>
      </w:r>
    </w:p>
    <w:p w14:paraId="4695957A" w14:textId="77777777" w:rsidR="00831658" w:rsidRPr="005E346A" w:rsidRDefault="00831658" w:rsidP="00816FC9">
      <w:pPr>
        <w:rPr>
          <w:rFonts w:asciiTheme="minorHAnsi" w:hAnsiTheme="minorHAnsi" w:cstheme="minorHAnsi"/>
          <w:sz w:val="28"/>
          <w:szCs w:val="28"/>
        </w:rPr>
      </w:pPr>
    </w:p>
    <w:p w14:paraId="22A5C475" w14:textId="77777777" w:rsidR="00894FD2" w:rsidRDefault="00816FC9" w:rsidP="00816FC9">
      <w:pPr>
        <w:rPr>
          <w:ins w:id="15" w:author="Martin Fleurant" w:date="2022-03-24T09:11:00Z"/>
          <w:rFonts w:asciiTheme="minorHAnsi" w:hAnsiTheme="minorHAnsi" w:cstheme="minorHAnsi"/>
          <w:sz w:val="28"/>
          <w:szCs w:val="28"/>
        </w:rPr>
      </w:pPr>
      <w:r w:rsidRPr="005E346A">
        <w:rPr>
          <w:rFonts w:asciiTheme="minorHAnsi" w:hAnsiTheme="minorHAnsi" w:cstheme="minorHAnsi"/>
          <w:sz w:val="28"/>
          <w:szCs w:val="28"/>
          <w:shd w:val="clear" w:color="auto" w:fill="FFFFFF"/>
        </w:rPr>
        <w:t xml:space="preserve">SCFF acts as the bridge between employers and </w:t>
      </w:r>
      <w:del w:id="16" w:author="Martin Fleurant" w:date="2022-03-24T08:39:00Z">
        <w:r w:rsidRPr="005E346A" w:rsidDel="005C4B8D">
          <w:rPr>
            <w:rFonts w:asciiTheme="minorHAnsi" w:hAnsiTheme="minorHAnsi" w:cstheme="minorHAnsi"/>
            <w:sz w:val="28"/>
            <w:szCs w:val="28"/>
            <w:shd w:val="clear" w:color="auto" w:fill="FFFFFF"/>
          </w:rPr>
          <w:delText>employees</w:delText>
        </w:r>
      </w:del>
      <w:ins w:id="17" w:author="Martin Fleurant" w:date="2022-03-24T08:39:00Z">
        <w:r w:rsidR="005C4B8D">
          <w:rPr>
            <w:rFonts w:asciiTheme="minorHAnsi" w:hAnsiTheme="minorHAnsi" w:cstheme="minorHAnsi"/>
            <w:sz w:val="28"/>
            <w:szCs w:val="28"/>
            <w:shd w:val="clear" w:color="auto" w:fill="FFFFFF"/>
          </w:rPr>
          <w:t>highly qualified candidates</w:t>
        </w:r>
      </w:ins>
      <w:r w:rsidRPr="005E346A">
        <w:rPr>
          <w:rFonts w:asciiTheme="minorHAnsi" w:hAnsiTheme="minorHAnsi" w:cstheme="minorHAnsi"/>
          <w:sz w:val="28"/>
          <w:szCs w:val="28"/>
          <w:shd w:val="clear" w:color="auto" w:fill="FFFFFF"/>
        </w:rPr>
        <w:t>, handling the tasks of identifying great quality talents, </w:t>
      </w:r>
      <w:hyperlink r:id="rId5" w:tgtFrame="_blank" w:history="1">
        <w:r w:rsidRPr="005E346A">
          <w:rPr>
            <w:rStyle w:val="Hyperlink"/>
            <w:rFonts w:asciiTheme="minorHAnsi" w:hAnsiTheme="minorHAnsi" w:cstheme="minorHAnsi"/>
            <w:color w:val="auto"/>
            <w:sz w:val="28"/>
            <w:szCs w:val="28"/>
            <w:u w:val="none"/>
            <w:shd w:val="clear" w:color="auto" w:fill="FFFFFF"/>
          </w:rPr>
          <w:t>vetting candidates</w:t>
        </w:r>
      </w:hyperlink>
      <w:r w:rsidRPr="005E346A">
        <w:rPr>
          <w:rFonts w:asciiTheme="minorHAnsi" w:hAnsiTheme="minorHAnsi" w:cstheme="minorHAnsi"/>
          <w:sz w:val="28"/>
          <w:szCs w:val="28"/>
          <w:shd w:val="clear" w:color="auto" w:fill="FFFFFF"/>
        </w:rPr>
        <w:t xml:space="preserve">, and presenting the top candidates </w:t>
      </w:r>
      <w:ins w:id="18" w:author="Martin Fleurant" w:date="2022-03-24T08:39:00Z">
        <w:r w:rsidR="005C4B8D">
          <w:rPr>
            <w:rFonts w:asciiTheme="minorHAnsi" w:hAnsiTheme="minorHAnsi" w:cstheme="minorHAnsi"/>
            <w:sz w:val="28"/>
            <w:szCs w:val="28"/>
            <w:shd w:val="clear" w:color="auto" w:fill="FFFFFF"/>
          </w:rPr>
          <w:t xml:space="preserve">matching exactly </w:t>
        </w:r>
      </w:ins>
      <w:r w:rsidRPr="005E346A">
        <w:rPr>
          <w:rFonts w:asciiTheme="minorHAnsi" w:hAnsiTheme="minorHAnsi" w:cstheme="minorHAnsi"/>
          <w:sz w:val="28"/>
          <w:szCs w:val="28"/>
          <w:shd w:val="clear" w:color="auto" w:fill="FFFFFF"/>
        </w:rPr>
        <w:t>to client</w:t>
      </w:r>
      <w:ins w:id="19" w:author="Martin Fleurant" w:date="2022-03-24T08:40:00Z">
        <w:r w:rsidR="005C4B8D">
          <w:rPr>
            <w:rFonts w:asciiTheme="minorHAnsi" w:hAnsiTheme="minorHAnsi" w:cstheme="minorHAnsi"/>
            <w:sz w:val="28"/>
            <w:szCs w:val="28"/>
            <w:shd w:val="clear" w:color="auto" w:fill="FFFFFF"/>
          </w:rPr>
          <w:t xml:space="preserve"> requirements</w:t>
        </w:r>
      </w:ins>
      <w:del w:id="20" w:author="Martin Fleurant" w:date="2022-03-24T08:40:00Z">
        <w:r w:rsidRPr="005E346A" w:rsidDel="005C4B8D">
          <w:rPr>
            <w:rFonts w:asciiTheme="minorHAnsi" w:hAnsiTheme="minorHAnsi" w:cstheme="minorHAnsi"/>
            <w:sz w:val="28"/>
            <w:szCs w:val="28"/>
            <w:shd w:val="clear" w:color="auto" w:fill="FFFFFF"/>
          </w:rPr>
          <w:delText>s</w:delText>
        </w:r>
      </w:del>
      <w:r w:rsidRPr="005E346A">
        <w:rPr>
          <w:rFonts w:asciiTheme="minorHAnsi" w:hAnsiTheme="minorHAnsi" w:cstheme="minorHAnsi"/>
          <w:sz w:val="28"/>
          <w:szCs w:val="28"/>
          <w:shd w:val="clear" w:color="auto" w:fill="FFFFFF"/>
        </w:rPr>
        <w:t xml:space="preserve">. </w:t>
      </w:r>
      <w:r w:rsidRPr="005E346A">
        <w:rPr>
          <w:rFonts w:asciiTheme="minorHAnsi" w:hAnsiTheme="minorHAnsi" w:cstheme="minorHAnsi"/>
          <w:sz w:val="28"/>
          <w:szCs w:val="28"/>
        </w:rPr>
        <w:t xml:space="preserve">We step in and make the entire process significantly easier for businesses of all sizes. Our recruiters </w:t>
      </w:r>
      <w:del w:id="21" w:author="Martin Fleurant" w:date="2022-03-24T08:40:00Z">
        <w:r w:rsidRPr="005E346A" w:rsidDel="005C4B8D">
          <w:rPr>
            <w:rFonts w:asciiTheme="minorHAnsi" w:hAnsiTheme="minorHAnsi" w:cstheme="minorHAnsi"/>
            <w:sz w:val="28"/>
            <w:szCs w:val="28"/>
          </w:rPr>
          <w:delText xml:space="preserve">engage </w:delText>
        </w:r>
      </w:del>
      <w:ins w:id="22" w:author="Martin Fleurant" w:date="2022-03-24T08:40:00Z">
        <w:r w:rsidR="005C4B8D">
          <w:rPr>
            <w:rFonts w:asciiTheme="minorHAnsi" w:hAnsiTheme="minorHAnsi" w:cstheme="minorHAnsi"/>
            <w:sz w:val="28"/>
            <w:szCs w:val="28"/>
          </w:rPr>
          <w:t>leveraged</w:t>
        </w:r>
      </w:ins>
      <w:ins w:id="23" w:author="Martin Fleurant" w:date="2022-03-24T08:41:00Z">
        <w:r w:rsidR="005C4B8D">
          <w:rPr>
            <w:rFonts w:asciiTheme="minorHAnsi" w:hAnsiTheme="minorHAnsi" w:cstheme="minorHAnsi"/>
            <w:sz w:val="28"/>
            <w:szCs w:val="28"/>
          </w:rPr>
          <w:t xml:space="preserve"> cutting edge technological tools and existing</w:t>
        </w:r>
        <w:r w:rsidR="004C331D">
          <w:rPr>
            <w:rFonts w:asciiTheme="minorHAnsi" w:hAnsiTheme="minorHAnsi" w:cstheme="minorHAnsi"/>
            <w:sz w:val="28"/>
            <w:szCs w:val="28"/>
          </w:rPr>
          <w:t xml:space="preserve"> FSI</w:t>
        </w:r>
        <w:r w:rsidR="005C4B8D">
          <w:rPr>
            <w:rFonts w:asciiTheme="minorHAnsi" w:hAnsiTheme="minorHAnsi" w:cstheme="minorHAnsi"/>
            <w:sz w:val="28"/>
            <w:szCs w:val="28"/>
          </w:rPr>
          <w:t xml:space="preserve"> </w:t>
        </w:r>
      </w:ins>
      <w:del w:id="24" w:author="Martin Fleurant" w:date="2022-03-24T08:41:00Z">
        <w:r w:rsidRPr="005E346A" w:rsidDel="005C4B8D">
          <w:rPr>
            <w:rFonts w:asciiTheme="minorHAnsi" w:hAnsiTheme="minorHAnsi" w:cstheme="minorHAnsi"/>
            <w:sz w:val="28"/>
            <w:szCs w:val="28"/>
          </w:rPr>
          <w:delText xml:space="preserve">job boards (LinkedIn, Indeed, ZipRecruiter) and social networks </w:delText>
        </w:r>
      </w:del>
      <w:ins w:id="25" w:author="Martin Fleurant" w:date="2022-03-24T08:41:00Z">
        <w:r w:rsidR="005C4B8D">
          <w:rPr>
            <w:rFonts w:asciiTheme="minorHAnsi" w:hAnsiTheme="minorHAnsi" w:cstheme="minorHAnsi"/>
            <w:sz w:val="28"/>
            <w:szCs w:val="28"/>
          </w:rPr>
          <w:t>relationships</w:t>
        </w:r>
      </w:ins>
      <w:ins w:id="26" w:author="Martin Fleurant" w:date="2022-03-24T08:42:00Z">
        <w:r w:rsidR="004C331D">
          <w:rPr>
            <w:rFonts w:asciiTheme="minorHAnsi" w:hAnsiTheme="minorHAnsi" w:cstheme="minorHAnsi"/>
            <w:sz w:val="28"/>
            <w:szCs w:val="28"/>
          </w:rPr>
          <w:t xml:space="preserve"> networks</w:t>
        </w:r>
      </w:ins>
      <w:ins w:id="27" w:author="Martin Fleurant" w:date="2022-03-24T08:41:00Z">
        <w:r w:rsidR="005C4B8D">
          <w:rPr>
            <w:rFonts w:asciiTheme="minorHAnsi" w:hAnsiTheme="minorHAnsi" w:cstheme="minorHAnsi"/>
            <w:sz w:val="28"/>
            <w:szCs w:val="28"/>
          </w:rPr>
          <w:t xml:space="preserve"> </w:t>
        </w:r>
      </w:ins>
      <w:r w:rsidRPr="005E346A">
        <w:rPr>
          <w:rFonts w:asciiTheme="minorHAnsi" w:hAnsiTheme="minorHAnsi" w:cstheme="minorHAnsi"/>
          <w:sz w:val="28"/>
          <w:szCs w:val="28"/>
        </w:rPr>
        <w:t xml:space="preserve">to secure good candidates ultimately connecting clients with highly in-demand professionals and filling open </w:t>
      </w:r>
      <w:del w:id="28" w:author="Martin Fleurant" w:date="2022-03-24T08:42:00Z">
        <w:r w:rsidRPr="005E346A" w:rsidDel="004C331D">
          <w:rPr>
            <w:rFonts w:asciiTheme="minorHAnsi" w:hAnsiTheme="minorHAnsi" w:cstheme="minorHAnsi"/>
            <w:sz w:val="28"/>
            <w:szCs w:val="28"/>
          </w:rPr>
          <w:delText xml:space="preserve">positions </w:delText>
        </w:r>
      </w:del>
      <w:ins w:id="29" w:author="Martin Fleurant" w:date="2022-03-24T08:42:00Z">
        <w:r w:rsidR="004C331D">
          <w:rPr>
            <w:rFonts w:asciiTheme="minorHAnsi" w:hAnsiTheme="minorHAnsi" w:cstheme="minorHAnsi"/>
            <w:sz w:val="28"/>
            <w:szCs w:val="28"/>
          </w:rPr>
          <w:t xml:space="preserve">requirements expediently. </w:t>
        </w:r>
      </w:ins>
    </w:p>
    <w:p w14:paraId="78FC0C7B" w14:textId="266265B1" w:rsidR="00894FD2" w:rsidRPr="005E346A" w:rsidRDefault="00894FD2" w:rsidP="00894FD2">
      <w:pPr>
        <w:rPr>
          <w:moveTo w:id="30" w:author="Martin Fleurant" w:date="2022-03-24T09:11:00Z"/>
          <w:rFonts w:asciiTheme="minorHAnsi" w:hAnsiTheme="minorHAnsi" w:cstheme="minorHAnsi"/>
          <w:color w:val="000000" w:themeColor="text1"/>
          <w:sz w:val="28"/>
          <w:szCs w:val="28"/>
        </w:rPr>
      </w:pPr>
      <w:moveToRangeStart w:id="31" w:author="Martin Fleurant" w:date="2022-03-24T09:11:00Z" w:name="move99005532"/>
      <w:moveTo w:id="32" w:author="Martin Fleurant" w:date="2022-03-24T09:11:00Z">
        <w:r w:rsidRPr="005E346A">
          <w:rPr>
            <w:rFonts w:asciiTheme="minorHAnsi" w:hAnsiTheme="minorHAnsi" w:cstheme="minorHAnsi"/>
            <w:color w:val="000000" w:themeColor="text1"/>
            <w:sz w:val="28"/>
            <w:szCs w:val="28"/>
          </w:rPr>
          <w:t xml:space="preserve">As a </w:t>
        </w:r>
      </w:moveTo>
      <w:ins w:id="33" w:author="Martin Fleurant" w:date="2022-03-24T09:12:00Z">
        <w:r w:rsidR="00C717EB">
          <w:rPr>
            <w:rFonts w:asciiTheme="minorHAnsi" w:hAnsiTheme="minorHAnsi" w:cstheme="minorHAnsi"/>
            <w:color w:val="000000" w:themeColor="text1"/>
            <w:sz w:val="28"/>
            <w:szCs w:val="28"/>
          </w:rPr>
          <w:t xml:space="preserve">lean and agile </w:t>
        </w:r>
      </w:ins>
      <w:moveTo w:id="34" w:author="Martin Fleurant" w:date="2022-03-24T09:11:00Z">
        <w:r w:rsidRPr="005E346A">
          <w:rPr>
            <w:rFonts w:asciiTheme="minorHAnsi" w:hAnsiTheme="minorHAnsi" w:cstheme="minorHAnsi"/>
            <w:color w:val="000000" w:themeColor="text1"/>
            <w:sz w:val="28"/>
            <w:szCs w:val="28"/>
          </w:rPr>
          <w:t xml:space="preserve">small </w:t>
        </w:r>
        <w:del w:id="35" w:author="Martin Fleurant" w:date="2022-03-24T09:15:00Z">
          <w:r w:rsidRPr="005E346A" w:rsidDel="00C717EB">
            <w:rPr>
              <w:rFonts w:asciiTheme="minorHAnsi" w:hAnsiTheme="minorHAnsi" w:cstheme="minorHAnsi"/>
              <w:color w:val="000000" w:themeColor="text1"/>
              <w:sz w:val="28"/>
              <w:szCs w:val="28"/>
            </w:rPr>
            <w:delText>business</w:delText>
          </w:r>
        </w:del>
        <w:ins w:id="36" w:author="Martin Fleurant" w:date="2022-03-24T09:15:00Z">
          <w:r w:rsidR="00C717EB" w:rsidRPr="005E346A">
            <w:rPr>
              <w:rFonts w:asciiTheme="minorHAnsi" w:hAnsiTheme="minorHAnsi" w:cstheme="minorHAnsi"/>
              <w:color w:val="000000" w:themeColor="text1"/>
              <w:sz w:val="28"/>
              <w:szCs w:val="28"/>
            </w:rPr>
            <w:t>business,</w:t>
          </w:r>
        </w:ins>
        <w:r w:rsidRPr="005E346A">
          <w:rPr>
            <w:rFonts w:asciiTheme="minorHAnsi" w:hAnsiTheme="minorHAnsi" w:cstheme="minorHAnsi"/>
            <w:color w:val="000000" w:themeColor="text1"/>
            <w:sz w:val="28"/>
            <w:szCs w:val="28"/>
          </w:rPr>
          <w:t xml:space="preserve"> </w:t>
        </w:r>
      </w:moveTo>
      <w:ins w:id="37" w:author="Martin Fleurant" w:date="2022-03-24T09:12:00Z">
        <w:r w:rsidR="00C717EB">
          <w:rPr>
            <w:rFonts w:asciiTheme="minorHAnsi" w:hAnsiTheme="minorHAnsi" w:cstheme="minorHAnsi"/>
            <w:color w:val="000000" w:themeColor="text1"/>
            <w:sz w:val="28"/>
            <w:szCs w:val="28"/>
          </w:rPr>
          <w:t xml:space="preserve">we </w:t>
        </w:r>
      </w:ins>
      <w:moveTo w:id="38" w:author="Martin Fleurant" w:date="2022-03-24T09:11:00Z">
        <w:del w:id="39" w:author="Martin Fleurant" w:date="2022-03-24T09:12:00Z">
          <w:r w:rsidRPr="005E346A" w:rsidDel="00C717EB">
            <w:rPr>
              <w:rFonts w:asciiTheme="minorHAnsi" w:hAnsiTheme="minorHAnsi" w:cstheme="minorHAnsi"/>
              <w:color w:val="000000" w:themeColor="text1"/>
              <w:sz w:val="28"/>
              <w:szCs w:val="28"/>
            </w:rPr>
            <w:delText xml:space="preserve">that </w:delText>
          </w:r>
        </w:del>
        <w:r w:rsidRPr="005E346A">
          <w:rPr>
            <w:rFonts w:asciiTheme="minorHAnsi" w:hAnsiTheme="minorHAnsi" w:cstheme="minorHAnsi"/>
            <w:color w:val="000000" w:themeColor="text1"/>
            <w:sz w:val="28"/>
            <w:szCs w:val="28"/>
          </w:rPr>
          <w:t>operate</w:t>
        </w:r>
        <w:del w:id="40" w:author="Martin Fleurant" w:date="2022-03-24T09:12:00Z">
          <w:r w:rsidRPr="005E346A" w:rsidDel="00C717EB">
            <w:rPr>
              <w:rFonts w:asciiTheme="minorHAnsi" w:hAnsiTheme="minorHAnsi" w:cstheme="minorHAnsi"/>
              <w:color w:val="000000" w:themeColor="text1"/>
              <w:sz w:val="28"/>
              <w:szCs w:val="28"/>
            </w:rPr>
            <w:delText>s</w:delText>
          </w:r>
        </w:del>
        <w:r w:rsidRPr="005E346A">
          <w:rPr>
            <w:rFonts w:asciiTheme="minorHAnsi" w:hAnsiTheme="minorHAnsi" w:cstheme="minorHAnsi"/>
            <w:color w:val="000000" w:themeColor="text1"/>
            <w:sz w:val="28"/>
            <w:szCs w:val="28"/>
          </w:rPr>
          <w:t xml:space="preserve"> with a</w:t>
        </w:r>
      </w:moveTo>
      <w:ins w:id="41" w:author="Martin Fleurant" w:date="2022-03-24T09:12:00Z">
        <w:r w:rsidR="00C717EB">
          <w:rPr>
            <w:rFonts w:asciiTheme="minorHAnsi" w:hAnsiTheme="minorHAnsi" w:cstheme="minorHAnsi"/>
            <w:color w:val="000000" w:themeColor="text1"/>
            <w:sz w:val="28"/>
            <w:szCs w:val="28"/>
          </w:rPr>
          <w:t xml:space="preserve">n agile and </w:t>
        </w:r>
      </w:ins>
      <w:ins w:id="42" w:author="Martin Fleurant" w:date="2022-03-24T09:13:00Z">
        <w:r w:rsidR="00C717EB">
          <w:rPr>
            <w:rFonts w:asciiTheme="minorHAnsi" w:hAnsiTheme="minorHAnsi" w:cstheme="minorHAnsi"/>
            <w:color w:val="000000" w:themeColor="text1"/>
            <w:sz w:val="28"/>
            <w:szCs w:val="28"/>
          </w:rPr>
          <w:t xml:space="preserve">flexible </w:t>
        </w:r>
      </w:ins>
      <w:moveTo w:id="43" w:author="Martin Fleurant" w:date="2022-03-24T09:11:00Z">
        <w:del w:id="44" w:author="Martin Fleurant" w:date="2022-03-24T09:12:00Z">
          <w:r w:rsidRPr="005E346A" w:rsidDel="00C717EB">
            <w:rPr>
              <w:rFonts w:asciiTheme="minorHAnsi" w:hAnsiTheme="minorHAnsi" w:cstheme="minorHAnsi"/>
              <w:color w:val="000000" w:themeColor="text1"/>
              <w:sz w:val="28"/>
              <w:szCs w:val="28"/>
            </w:rPr>
            <w:delText xml:space="preserve"> small </w:delText>
          </w:r>
        </w:del>
        <w:del w:id="45" w:author="Martin Fleurant" w:date="2022-03-24T09:13:00Z">
          <w:r w:rsidRPr="005E346A" w:rsidDel="00C717EB">
            <w:rPr>
              <w:rFonts w:asciiTheme="minorHAnsi" w:hAnsiTheme="minorHAnsi" w:cstheme="minorHAnsi"/>
              <w:color w:val="000000" w:themeColor="text1"/>
              <w:sz w:val="28"/>
              <w:szCs w:val="28"/>
            </w:rPr>
            <w:delText>support staff</w:delText>
          </w:r>
        </w:del>
      </w:moveTo>
      <w:ins w:id="46" w:author="Martin Fleurant" w:date="2022-03-24T09:13:00Z">
        <w:r w:rsidR="00C717EB">
          <w:rPr>
            <w:rFonts w:asciiTheme="minorHAnsi" w:hAnsiTheme="minorHAnsi" w:cstheme="minorHAnsi"/>
            <w:color w:val="000000" w:themeColor="text1"/>
            <w:sz w:val="28"/>
            <w:szCs w:val="28"/>
          </w:rPr>
          <w:t>highly specialized team.</w:t>
        </w:r>
      </w:ins>
      <w:moveTo w:id="47" w:author="Martin Fleurant" w:date="2022-03-24T09:11:00Z">
        <w:del w:id="48" w:author="Martin Fleurant" w:date="2022-03-24T09:13:00Z">
          <w:r w:rsidRPr="005E346A" w:rsidDel="00C717EB">
            <w:rPr>
              <w:rFonts w:asciiTheme="minorHAnsi" w:hAnsiTheme="minorHAnsi" w:cstheme="minorHAnsi"/>
              <w:color w:val="000000" w:themeColor="text1"/>
              <w:sz w:val="28"/>
              <w:szCs w:val="28"/>
            </w:rPr>
            <w:delText xml:space="preserve">, </w:delText>
          </w:r>
        </w:del>
      </w:moveTo>
      <w:ins w:id="49" w:author="Martin Fleurant" w:date="2022-03-24T09:13:00Z">
        <w:r w:rsidR="00C717EB">
          <w:rPr>
            <w:rFonts w:asciiTheme="minorHAnsi" w:hAnsiTheme="minorHAnsi" w:cstheme="minorHAnsi"/>
            <w:color w:val="000000" w:themeColor="text1"/>
            <w:sz w:val="28"/>
            <w:szCs w:val="28"/>
          </w:rPr>
          <w:t xml:space="preserve"> </w:t>
        </w:r>
      </w:ins>
      <w:moveTo w:id="50" w:author="Martin Fleurant" w:date="2022-03-24T09:11:00Z">
        <w:del w:id="51" w:author="Martin Fleurant" w:date="2022-03-24T09:13:00Z">
          <w:r w:rsidRPr="005E346A" w:rsidDel="00C717EB">
            <w:rPr>
              <w:rFonts w:asciiTheme="minorHAnsi" w:hAnsiTheme="minorHAnsi" w:cstheme="minorHAnsi"/>
              <w:color w:val="000000" w:themeColor="text1"/>
              <w:sz w:val="28"/>
              <w:szCs w:val="28"/>
            </w:rPr>
            <w:delText>p</w:delText>
          </w:r>
        </w:del>
      </w:moveTo>
      <w:ins w:id="52" w:author="Martin Fleurant" w:date="2022-03-24T09:13:00Z">
        <w:r w:rsidR="00C717EB">
          <w:rPr>
            <w:rFonts w:asciiTheme="minorHAnsi" w:hAnsiTheme="minorHAnsi" w:cstheme="minorHAnsi"/>
            <w:color w:val="000000" w:themeColor="text1"/>
            <w:sz w:val="28"/>
            <w:szCs w:val="28"/>
          </w:rPr>
          <w:t>P</w:t>
        </w:r>
      </w:ins>
      <w:moveTo w:id="53" w:author="Martin Fleurant" w:date="2022-03-24T09:11:00Z">
        <w:r w:rsidRPr="005E346A">
          <w:rPr>
            <w:rFonts w:asciiTheme="minorHAnsi" w:hAnsiTheme="minorHAnsi" w:cstheme="minorHAnsi"/>
            <w:color w:val="000000" w:themeColor="text1"/>
            <w:sz w:val="28"/>
            <w:szCs w:val="28"/>
          </w:rPr>
          <w:t>rospects can be assured senior staff will personally be involved every step of the way</w:t>
        </w:r>
      </w:moveTo>
      <w:ins w:id="54" w:author="Martin Fleurant" w:date="2022-03-24T09:14:00Z">
        <w:r w:rsidR="00C717EB">
          <w:rPr>
            <w:rFonts w:asciiTheme="minorHAnsi" w:hAnsiTheme="minorHAnsi" w:cstheme="minorHAnsi"/>
            <w:color w:val="000000" w:themeColor="text1"/>
            <w:sz w:val="28"/>
            <w:szCs w:val="28"/>
          </w:rPr>
          <w:t xml:space="preserve"> to c</w:t>
        </w:r>
      </w:ins>
      <w:moveTo w:id="55" w:author="Martin Fleurant" w:date="2022-03-24T09:11:00Z">
        <w:del w:id="56" w:author="Martin Fleurant" w:date="2022-03-24T09:14:00Z">
          <w:r w:rsidRPr="005E346A" w:rsidDel="00C717EB">
            <w:rPr>
              <w:rFonts w:asciiTheme="minorHAnsi" w:hAnsiTheme="minorHAnsi" w:cstheme="minorHAnsi"/>
              <w:color w:val="000000" w:themeColor="text1"/>
              <w:sz w:val="28"/>
              <w:szCs w:val="28"/>
            </w:rPr>
            <w:delText>. C</w:delText>
          </w:r>
        </w:del>
        <w:r w:rsidRPr="005E346A">
          <w:rPr>
            <w:rFonts w:asciiTheme="minorHAnsi" w:hAnsiTheme="minorHAnsi" w:cstheme="minorHAnsi"/>
            <w:color w:val="000000" w:themeColor="text1"/>
            <w:sz w:val="28"/>
            <w:szCs w:val="28"/>
          </w:rPr>
          <w:t>ontro</w:t>
        </w:r>
        <w:del w:id="57" w:author="Martin Fleurant" w:date="2022-03-24T09:14:00Z">
          <w:r w:rsidRPr="005E346A" w:rsidDel="00C717EB">
            <w:rPr>
              <w:rFonts w:asciiTheme="minorHAnsi" w:hAnsiTheme="minorHAnsi" w:cstheme="minorHAnsi"/>
              <w:color w:val="000000" w:themeColor="text1"/>
              <w:sz w:val="28"/>
              <w:szCs w:val="28"/>
            </w:rPr>
            <w:delText>l</w:delText>
          </w:r>
        </w:del>
        <w:r w:rsidRPr="005E346A">
          <w:rPr>
            <w:rFonts w:asciiTheme="minorHAnsi" w:hAnsiTheme="minorHAnsi" w:cstheme="minorHAnsi"/>
            <w:color w:val="000000" w:themeColor="text1"/>
            <w:sz w:val="28"/>
            <w:szCs w:val="28"/>
          </w:rPr>
          <w:t>l</w:t>
        </w:r>
        <w:del w:id="58" w:author="Martin Fleurant" w:date="2022-03-24T09:14:00Z">
          <w:r w:rsidRPr="005E346A" w:rsidDel="00C717EB">
            <w:rPr>
              <w:rFonts w:asciiTheme="minorHAnsi" w:hAnsiTheme="minorHAnsi" w:cstheme="minorHAnsi"/>
              <w:color w:val="000000" w:themeColor="text1"/>
              <w:sz w:val="28"/>
              <w:szCs w:val="28"/>
            </w:rPr>
            <w:delText>ed</w:delText>
          </w:r>
        </w:del>
        <w:r w:rsidRPr="005E346A">
          <w:rPr>
            <w:rFonts w:asciiTheme="minorHAnsi" w:hAnsiTheme="minorHAnsi" w:cstheme="minorHAnsi"/>
            <w:color w:val="000000" w:themeColor="text1"/>
            <w:sz w:val="28"/>
            <w:szCs w:val="28"/>
          </w:rPr>
          <w:t xml:space="preserve"> overhead expen</w:t>
        </w:r>
        <w:del w:id="59" w:author="Martin Fleurant" w:date="2022-03-24T09:14:00Z">
          <w:r w:rsidRPr="005E346A" w:rsidDel="00C717EB">
            <w:rPr>
              <w:rFonts w:asciiTheme="minorHAnsi" w:hAnsiTheme="minorHAnsi" w:cstheme="minorHAnsi"/>
              <w:color w:val="000000" w:themeColor="text1"/>
              <w:sz w:val="28"/>
              <w:szCs w:val="28"/>
            </w:rPr>
            <w:delText>ses</w:delText>
          </w:r>
        </w:del>
      </w:moveTo>
      <w:ins w:id="60" w:author="Martin Fleurant" w:date="2022-03-24T09:14:00Z">
        <w:r w:rsidR="00C717EB">
          <w:rPr>
            <w:rFonts w:asciiTheme="minorHAnsi" w:hAnsiTheme="minorHAnsi" w:cstheme="minorHAnsi"/>
            <w:color w:val="000000" w:themeColor="text1"/>
            <w:sz w:val="28"/>
            <w:szCs w:val="28"/>
          </w:rPr>
          <w:t>ditures</w:t>
        </w:r>
      </w:ins>
      <w:moveTo w:id="61" w:author="Martin Fleurant" w:date="2022-03-24T09:11:00Z">
        <w:r w:rsidRPr="005E346A">
          <w:rPr>
            <w:rFonts w:asciiTheme="minorHAnsi" w:hAnsiTheme="minorHAnsi" w:cstheme="minorHAnsi"/>
            <w:color w:val="000000" w:themeColor="text1"/>
            <w:sz w:val="28"/>
            <w:szCs w:val="28"/>
          </w:rPr>
          <w:t xml:space="preserve"> </w:t>
        </w:r>
        <w:del w:id="62" w:author="Martin Fleurant" w:date="2022-03-24T09:14:00Z">
          <w:r w:rsidRPr="005E346A" w:rsidDel="00C717EB">
            <w:rPr>
              <w:rFonts w:asciiTheme="minorHAnsi" w:hAnsiTheme="minorHAnsi" w:cstheme="minorHAnsi"/>
              <w:color w:val="000000" w:themeColor="text1"/>
              <w:sz w:val="28"/>
              <w:szCs w:val="28"/>
            </w:rPr>
            <w:delText>is also a</w:delText>
          </w:r>
        </w:del>
      </w:moveTo>
      <w:ins w:id="63" w:author="Martin Fleurant" w:date="2022-03-24T09:14:00Z">
        <w:r w:rsidR="00C717EB">
          <w:rPr>
            <w:rFonts w:asciiTheme="minorHAnsi" w:hAnsiTheme="minorHAnsi" w:cstheme="minorHAnsi"/>
            <w:color w:val="000000" w:themeColor="text1"/>
            <w:sz w:val="28"/>
            <w:szCs w:val="28"/>
          </w:rPr>
          <w:t>which are passed on as</w:t>
        </w:r>
      </w:ins>
      <w:moveTo w:id="64" w:author="Martin Fleurant" w:date="2022-03-24T09:11:00Z">
        <w:r w:rsidRPr="005E346A">
          <w:rPr>
            <w:rFonts w:asciiTheme="minorHAnsi" w:hAnsiTheme="minorHAnsi" w:cstheme="minorHAnsi"/>
            <w:color w:val="000000" w:themeColor="text1"/>
            <w:sz w:val="28"/>
            <w:szCs w:val="28"/>
          </w:rPr>
          <w:t xml:space="preserve"> direct </w:t>
        </w:r>
      </w:moveTo>
      <w:ins w:id="65" w:author="Martin Fleurant" w:date="2022-03-24T09:15:00Z">
        <w:r w:rsidR="00C717EB">
          <w:rPr>
            <w:rFonts w:asciiTheme="minorHAnsi" w:hAnsiTheme="minorHAnsi" w:cstheme="minorHAnsi"/>
            <w:color w:val="000000" w:themeColor="text1"/>
            <w:sz w:val="28"/>
            <w:szCs w:val="28"/>
          </w:rPr>
          <w:t xml:space="preserve">cost saving </w:t>
        </w:r>
      </w:ins>
      <w:moveTo w:id="66" w:author="Martin Fleurant" w:date="2022-03-24T09:11:00Z">
        <w:r w:rsidRPr="005E346A">
          <w:rPr>
            <w:rFonts w:asciiTheme="minorHAnsi" w:hAnsiTheme="minorHAnsi" w:cstheme="minorHAnsi"/>
            <w:color w:val="000000" w:themeColor="text1"/>
            <w:sz w:val="28"/>
            <w:szCs w:val="28"/>
          </w:rPr>
          <w:t>benefit</w:t>
        </w:r>
      </w:moveTo>
      <w:ins w:id="67" w:author="Martin Fleurant" w:date="2022-03-24T09:15:00Z">
        <w:r w:rsidR="00C717EB">
          <w:rPr>
            <w:rFonts w:asciiTheme="minorHAnsi" w:hAnsiTheme="minorHAnsi" w:cstheme="minorHAnsi"/>
            <w:color w:val="000000" w:themeColor="text1"/>
            <w:sz w:val="28"/>
            <w:szCs w:val="28"/>
          </w:rPr>
          <w:t>s</w:t>
        </w:r>
      </w:ins>
      <w:moveTo w:id="68" w:author="Martin Fleurant" w:date="2022-03-24T09:11:00Z">
        <w:r w:rsidRPr="005E346A">
          <w:rPr>
            <w:rFonts w:asciiTheme="minorHAnsi" w:hAnsiTheme="minorHAnsi" w:cstheme="minorHAnsi"/>
            <w:color w:val="000000" w:themeColor="text1"/>
            <w:sz w:val="28"/>
            <w:szCs w:val="28"/>
          </w:rPr>
          <w:t xml:space="preserve"> to </w:t>
        </w:r>
        <w:del w:id="69" w:author="Martin Fleurant" w:date="2022-03-24T09:14:00Z">
          <w:r w:rsidRPr="005E346A" w:rsidDel="00C717EB">
            <w:rPr>
              <w:rFonts w:asciiTheme="minorHAnsi" w:hAnsiTheme="minorHAnsi" w:cstheme="minorHAnsi"/>
              <w:color w:val="000000" w:themeColor="text1"/>
              <w:sz w:val="28"/>
              <w:szCs w:val="28"/>
            </w:rPr>
            <w:delText>the</w:delText>
          </w:r>
        </w:del>
      </w:moveTo>
      <w:ins w:id="70" w:author="Martin Fleurant" w:date="2022-03-24T09:14:00Z">
        <w:r w:rsidR="00C717EB">
          <w:rPr>
            <w:rFonts w:asciiTheme="minorHAnsi" w:hAnsiTheme="minorHAnsi" w:cstheme="minorHAnsi"/>
            <w:color w:val="000000" w:themeColor="text1"/>
            <w:sz w:val="28"/>
            <w:szCs w:val="28"/>
          </w:rPr>
          <w:t>our</w:t>
        </w:r>
      </w:ins>
      <w:moveTo w:id="71" w:author="Martin Fleurant" w:date="2022-03-24T09:11:00Z">
        <w:r w:rsidRPr="005E346A">
          <w:rPr>
            <w:rFonts w:asciiTheme="minorHAnsi" w:hAnsiTheme="minorHAnsi" w:cstheme="minorHAnsi"/>
            <w:color w:val="000000" w:themeColor="text1"/>
            <w:sz w:val="28"/>
            <w:szCs w:val="28"/>
          </w:rPr>
          <w:t xml:space="preserve"> clients.</w:t>
        </w:r>
      </w:moveTo>
    </w:p>
    <w:moveToRangeEnd w:id="31"/>
    <w:p w14:paraId="4948629D" w14:textId="77777777" w:rsidR="00894FD2" w:rsidRDefault="00894FD2" w:rsidP="00816FC9">
      <w:pPr>
        <w:rPr>
          <w:ins w:id="72" w:author="Martin Fleurant" w:date="2022-03-24T09:11:00Z"/>
          <w:rFonts w:asciiTheme="minorHAnsi" w:hAnsiTheme="minorHAnsi" w:cstheme="minorHAnsi"/>
          <w:sz w:val="28"/>
          <w:szCs w:val="28"/>
        </w:rPr>
      </w:pPr>
    </w:p>
    <w:p w14:paraId="5FED48FF" w14:textId="2EE1B019" w:rsidR="00816FC9" w:rsidRPr="005E346A" w:rsidRDefault="004C331D" w:rsidP="00816FC9">
      <w:pPr>
        <w:rPr>
          <w:rFonts w:asciiTheme="minorHAnsi" w:hAnsiTheme="minorHAnsi" w:cstheme="minorHAnsi"/>
          <w:sz w:val="28"/>
          <w:szCs w:val="28"/>
        </w:rPr>
      </w:pPr>
      <w:ins w:id="73" w:author="Martin Fleurant" w:date="2022-03-24T08:42:00Z">
        <w:r>
          <w:rPr>
            <w:rFonts w:asciiTheme="minorHAnsi" w:hAnsiTheme="minorHAnsi" w:cstheme="minorHAnsi"/>
            <w:sz w:val="28"/>
            <w:szCs w:val="28"/>
          </w:rPr>
          <w:t>Speed to market in in our DNA.</w:t>
        </w:r>
      </w:ins>
      <w:del w:id="74" w:author="Martin Fleurant" w:date="2022-03-24T08:43:00Z">
        <w:r w:rsidR="00816FC9" w:rsidRPr="005E346A" w:rsidDel="004C331D">
          <w:rPr>
            <w:rFonts w:asciiTheme="minorHAnsi" w:hAnsiTheme="minorHAnsi" w:cstheme="minorHAnsi"/>
            <w:sz w:val="28"/>
            <w:szCs w:val="28"/>
          </w:rPr>
          <w:delText>fast.</w:delText>
        </w:r>
      </w:del>
      <w:r w:rsidR="00816FC9" w:rsidRPr="005E346A">
        <w:rPr>
          <w:rFonts w:asciiTheme="minorHAnsi" w:hAnsiTheme="minorHAnsi" w:cstheme="minorHAnsi"/>
          <w:sz w:val="28"/>
          <w:szCs w:val="28"/>
          <w:shd w:val="clear" w:color="auto" w:fill="FFFFFF"/>
        </w:rPr>
        <w:t xml:space="preserve"> We promise </w:t>
      </w:r>
      <w:del w:id="75" w:author="Martin Fleurant" w:date="2022-03-24T08:43:00Z">
        <w:r w:rsidR="00816FC9" w:rsidRPr="005E346A" w:rsidDel="004C331D">
          <w:rPr>
            <w:rFonts w:asciiTheme="minorHAnsi" w:hAnsiTheme="minorHAnsi" w:cstheme="minorHAnsi"/>
            <w:sz w:val="28"/>
            <w:szCs w:val="28"/>
            <w:shd w:val="clear" w:color="auto" w:fill="FFFFFF"/>
          </w:rPr>
          <w:delText xml:space="preserve">the </w:delText>
        </w:r>
      </w:del>
      <w:ins w:id="76" w:author="Martin Fleurant" w:date="2022-03-24T08:43:00Z">
        <w:r>
          <w:rPr>
            <w:rFonts w:asciiTheme="minorHAnsi" w:hAnsiTheme="minorHAnsi" w:cstheme="minorHAnsi"/>
            <w:sz w:val="28"/>
            <w:szCs w:val="28"/>
            <w:shd w:val="clear" w:color="auto" w:fill="FFFFFF"/>
          </w:rPr>
          <w:t>a</w:t>
        </w:r>
        <w:r w:rsidRPr="005E346A">
          <w:rPr>
            <w:rFonts w:asciiTheme="minorHAnsi" w:hAnsiTheme="minorHAnsi" w:cstheme="minorHAnsi"/>
            <w:sz w:val="28"/>
            <w:szCs w:val="28"/>
            <w:shd w:val="clear" w:color="auto" w:fill="FFFFFF"/>
          </w:rPr>
          <w:t xml:space="preserve"> </w:t>
        </w:r>
      </w:ins>
      <w:r w:rsidR="00816FC9" w:rsidRPr="005E346A">
        <w:rPr>
          <w:rFonts w:asciiTheme="minorHAnsi" w:hAnsiTheme="minorHAnsi" w:cstheme="minorHAnsi"/>
          <w:sz w:val="28"/>
          <w:szCs w:val="28"/>
          <w:shd w:val="clear" w:color="auto" w:fill="FFFFFF"/>
        </w:rPr>
        <w:t xml:space="preserve">best </w:t>
      </w:r>
      <w:ins w:id="77" w:author="Martin Fleurant" w:date="2022-03-24T08:43:00Z">
        <w:r>
          <w:rPr>
            <w:rFonts w:asciiTheme="minorHAnsi" w:hAnsiTheme="minorHAnsi" w:cstheme="minorHAnsi"/>
            <w:sz w:val="28"/>
            <w:szCs w:val="28"/>
            <w:shd w:val="clear" w:color="auto" w:fill="FFFFFF"/>
          </w:rPr>
          <w:t xml:space="preserve">in breed </w:t>
        </w:r>
      </w:ins>
      <w:r w:rsidR="00816FC9" w:rsidRPr="005E346A">
        <w:rPr>
          <w:rFonts w:asciiTheme="minorHAnsi" w:hAnsiTheme="minorHAnsi" w:cstheme="minorHAnsi"/>
          <w:sz w:val="28"/>
          <w:szCs w:val="28"/>
          <w:shd w:val="clear" w:color="auto" w:fill="FFFFFF"/>
        </w:rPr>
        <w:t>hiring experience to</w:t>
      </w:r>
      <w:ins w:id="78" w:author="Martin Fleurant" w:date="2022-03-24T08:43:00Z">
        <w:r>
          <w:rPr>
            <w:rFonts w:asciiTheme="minorHAnsi" w:hAnsiTheme="minorHAnsi" w:cstheme="minorHAnsi"/>
            <w:sz w:val="28"/>
            <w:szCs w:val="28"/>
            <w:shd w:val="clear" w:color="auto" w:fill="FFFFFF"/>
          </w:rPr>
          <w:t xml:space="preserve"> </w:t>
        </w:r>
      </w:ins>
      <w:ins w:id="79" w:author="Martin Fleurant" w:date="2022-03-24T09:15:00Z">
        <w:r w:rsidR="00C717EB">
          <w:rPr>
            <w:rFonts w:asciiTheme="minorHAnsi" w:hAnsiTheme="minorHAnsi" w:cstheme="minorHAnsi"/>
            <w:sz w:val="28"/>
            <w:szCs w:val="28"/>
            <w:shd w:val="clear" w:color="auto" w:fill="FFFFFF"/>
          </w:rPr>
          <w:t>let</w:t>
        </w:r>
      </w:ins>
      <w:ins w:id="80" w:author="Martin Fleurant" w:date="2022-03-24T08:43:00Z">
        <w:r>
          <w:rPr>
            <w:rFonts w:asciiTheme="minorHAnsi" w:hAnsiTheme="minorHAnsi" w:cstheme="minorHAnsi"/>
            <w:sz w:val="28"/>
            <w:szCs w:val="28"/>
            <w:shd w:val="clear" w:color="auto" w:fill="FFFFFF"/>
          </w:rPr>
          <w:t xml:space="preserve"> you focus on your core business needs</w:t>
        </w:r>
      </w:ins>
      <w:ins w:id="81" w:author="Martin Fleurant" w:date="2022-03-24T08:44:00Z">
        <w:r>
          <w:rPr>
            <w:rFonts w:asciiTheme="minorHAnsi" w:hAnsiTheme="minorHAnsi" w:cstheme="minorHAnsi"/>
            <w:sz w:val="28"/>
            <w:szCs w:val="28"/>
            <w:shd w:val="clear" w:color="auto" w:fill="FFFFFF"/>
          </w:rPr>
          <w:t xml:space="preserve"> to grow your company</w:t>
        </w:r>
      </w:ins>
      <w:ins w:id="82" w:author="Martin Fleurant" w:date="2022-03-24T08:43:00Z">
        <w:r>
          <w:rPr>
            <w:rFonts w:asciiTheme="minorHAnsi" w:hAnsiTheme="minorHAnsi" w:cstheme="minorHAnsi"/>
            <w:sz w:val="28"/>
            <w:szCs w:val="28"/>
            <w:shd w:val="clear" w:color="auto" w:fill="FFFFFF"/>
          </w:rPr>
          <w:t xml:space="preserve"> while we support your hiri</w:t>
        </w:r>
      </w:ins>
      <w:ins w:id="83" w:author="Martin Fleurant" w:date="2022-03-24T08:44:00Z">
        <w:r>
          <w:rPr>
            <w:rFonts w:asciiTheme="minorHAnsi" w:hAnsiTheme="minorHAnsi" w:cstheme="minorHAnsi"/>
            <w:sz w:val="28"/>
            <w:szCs w:val="28"/>
            <w:shd w:val="clear" w:color="auto" w:fill="FFFFFF"/>
          </w:rPr>
          <w:t>ng growth.</w:t>
        </w:r>
      </w:ins>
      <w:del w:id="84" w:author="Martin Fleurant" w:date="2022-03-24T08:44:00Z">
        <w:r w:rsidR="00816FC9" w:rsidRPr="005E346A" w:rsidDel="004C331D">
          <w:rPr>
            <w:rFonts w:asciiTheme="minorHAnsi" w:hAnsiTheme="minorHAnsi" w:cstheme="minorHAnsi"/>
            <w:sz w:val="28"/>
            <w:szCs w:val="28"/>
            <w:shd w:val="clear" w:color="auto" w:fill="FFFFFF"/>
          </w:rPr>
          <w:delText xml:space="preserve"> help companies grow</w:delText>
        </w:r>
      </w:del>
      <w:r w:rsidR="00816FC9" w:rsidRPr="005E346A">
        <w:rPr>
          <w:rFonts w:asciiTheme="minorHAnsi" w:hAnsiTheme="minorHAnsi" w:cstheme="minorHAnsi"/>
          <w:sz w:val="28"/>
          <w:szCs w:val="28"/>
          <w:shd w:val="clear" w:color="auto" w:fill="FFFFFF"/>
        </w:rPr>
        <w:t>.</w:t>
      </w:r>
    </w:p>
    <w:p w14:paraId="6FD11B0B" w14:textId="4EAD2790" w:rsidR="003208E7" w:rsidRPr="005E346A" w:rsidRDefault="00284E86" w:rsidP="003255DE">
      <w:pPr>
        <w:rPr>
          <w:rFonts w:asciiTheme="minorHAnsi" w:hAnsiTheme="minorHAnsi" w:cstheme="minorHAnsi"/>
          <w:b/>
          <w:bCs/>
          <w:sz w:val="28"/>
          <w:szCs w:val="28"/>
          <w:shd w:val="clear" w:color="auto" w:fill="FFFFFF"/>
        </w:rPr>
      </w:pPr>
      <w:r w:rsidRPr="005E346A">
        <w:rPr>
          <w:rFonts w:asciiTheme="minorHAnsi" w:hAnsiTheme="minorHAnsi" w:cstheme="minorHAnsi"/>
          <w:b/>
          <w:bCs/>
          <w:sz w:val="28"/>
          <w:szCs w:val="28"/>
          <w:shd w:val="clear" w:color="auto" w:fill="FFFFFF"/>
        </w:rPr>
        <w:t>Our process</w:t>
      </w:r>
    </w:p>
    <w:p w14:paraId="28A135AE" w14:textId="77777777" w:rsidR="00A66613" w:rsidRDefault="00A66613" w:rsidP="003255DE">
      <w:pPr>
        <w:rPr>
          <w:ins w:id="85" w:author="Martin Fleurant" w:date="2022-03-24T08:47:00Z"/>
          <w:rFonts w:asciiTheme="minorHAnsi" w:hAnsiTheme="minorHAnsi" w:cstheme="minorHAnsi"/>
          <w:b/>
          <w:bCs/>
          <w:sz w:val="28"/>
          <w:szCs w:val="28"/>
          <w:shd w:val="clear" w:color="auto" w:fill="FFFFFF"/>
        </w:rPr>
      </w:pPr>
    </w:p>
    <w:p w14:paraId="6B36AD92" w14:textId="7CCB91B1" w:rsidR="003208E7" w:rsidRPr="00A66613" w:rsidRDefault="002A65EE" w:rsidP="003255DE">
      <w:pPr>
        <w:rPr>
          <w:rFonts w:asciiTheme="minorHAnsi" w:hAnsiTheme="minorHAnsi" w:cstheme="minorHAnsi"/>
          <w:strike/>
          <w:sz w:val="28"/>
          <w:szCs w:val="28"/>
          <w:shd w:val="clear" w:color="auto" w:fill="FFFFFF"/>
          <w:rPrChange w:id="86" w:author="Martin Fleurant" w:date="2022-03-24T08:48:00Z">
            <w:rPr>
              <w:rFonts w:asciiTheme="minorHAnsi" w:hAnsiTheme="minorHAnsi" w:cstheme="minorHAnsi"/>
              <w:sz w:val="28"/>
              <w:szCs w:val="28"/>
              <w:shd w:val="clear" w:color="auto" w:fill="FFFFFF"/>
            </w:rPr>
          </w:rPrChange>
        </w:rPr>
      </w:pPr>
      <w:r w:rsidRPr="00A66613">
        <w:rPr>
          <w:rFonts w:asciiTheme="minorHAnsi" w:hAnsiTheme="minorHAnsi" w:cstheme="minorHAnsi"/>
          <w:b/>
          <w:bCs/>
          <w:strike/>
          <w:sz w:val="28"/>
          <w:szCs w:val="28"/>
          <w:shd w:val="clear" w:color="auto" w:fill="FFFFFF"/>
          <w:rPrChange w:id="87" w:author="Martin Fleurant" w:date="2022-03-24T08:48:00Z">
            <w:rPr>
              <w:rFonts w:asciiTheme="minorHAnsi" w:hAnsiTheme="minorHAnsi" w:cstheme="minorHAnsi"/>
              <w:b/>
              <w:bCs/>
              <w:sz w:val="28"/>
              <w:szCs w:val="28"/>
              <w:shd w:val="clear" w:color="auto" w:fill="FFFFFF"/>
            </w:rPr>
          </w:rPrChange>
        </w:rPr>
        <w:t>Agreement:</w:t>
      </w:r>
      <w:r w:rsidRPr="00A66613">
        <w:rPr>
          <w:rFonts w:asciiTheme="minorHAnsi" w:hAnsiTheme="minorHAnsi" w:cstheme="minorHAnsi"/>
          <w:strike/>
          <w:sz w:val="28"/>
          <w:szCs w:val="28"/>
          <w:shd w:val="clear" w:color="auto" w:fill="FFFFFF"/>
          <w:rPrChange w:id="88" w:author="Martin Fleurant" w:date="2022-03-24T08:48:00Z">
            <w:rPr>
              <w:rFonts w:asciiTheme="minorHAnsi" w:hAnsiTheme="minorHAnsi" w:cstheme="minorHAnsi"/>
              <w:sz w:val="28"/>
              <w:szCs w:val="28"/>
              <w:shd w:val="clear" w:color="auto" w:fill="FFFFFF"/>
            </w:rPr>
          </w:rPrChange>
        </w:rPr>
        <w:t xml:space="preserve"> </w:t>
      </w:r>
      <w:r w:rsidR="00FD7816" w:rsidRPr="00A66613">
        <w:rPr>
          <w:rFonts w:asciiTheme="minorHAnsi" w:hAnsiTheme="minorHAnsi" w:cstheme="minorHAnsi"/>
          <w:strike/>
          <w:sz w:val="28"/>
          <w:szCs w:val="28"/>
          <w:shd w:val="clear" w:color="auto" w:fill="FFFFFF"/>
          <w:rPrChange w:id="89" w:author="Martin Fleurant" w:date="2022-03-24T08:48:00Z">
            <w:rPr>
              <w:rFonts w:asciiTheme="minorHAnsi" w:hAnsiTheme="minorHAnsi" w:cstheme="minorHAnsi"/>
              <w:sz w:val="28"/>
              <w:szCs w:val="28"/>
              <w:shd w:val="clear" w:color="auto" w:fill="FFFFFF"/>
            </w:rPr>
          </w:rPrChange>
        </w:rPr>
        <w:t>We</w:t>
      </w:r>
      <w:r w:rsidR="0057059C" w:rsidRPr="00A66613">
        <w:rPr>
          <w:rFonts w:asciiTheme="minorHAnsi" w:hAnsiTheme="minorHAnsi" w:cstheme="minorHAnsi"/>
          <w:strike/>
          <w:sz w:val="28"/>
          <w:szCs w:val="28"/>
          <w:shd w:val="clear" w:color="auto" w:fill="FFFFFF"/>
          <w:rPrChange w:id="90" w:author="Martin Fleurant" w:date="2022-03-24T08:48:00Z">
            <w:rPr>
              <w:rFonts w:asciiTheme="minorHAnsi" w:hAnsiTheme="minorHAnsi" w:cstheme="minorHAnsi"/>
              <w:sz w:val="28"/>
              <w:szCs w:val="28"/>
              <w:shd w:val="clear" w:color="auto" w:fill="FFFFFF"/>
            </w:rPr>
          </w:rPrChange>
        </w:rPr>
        <w:t xml:space="preserve"> agree on payment terms and discuss</w:t>
      </w:r>
      <w:r w:rsidR="008601CB" w:rsidRPr="00A66613">
        <w:rPr>
          <w:rFonts w:asciiTheme="minorHAnsi" w:hAnsiTheme="minorHAnsi" w:cstheme="minorHAnsi"/>
          <w:strike/>
          <w:sz w:val="28"/>
          <w:szCs w:val="28"/>
          <w:shd w:val="clear" w:color="auto" w:fill="FFFFFF"/>
          <w:rPrChange w:id="91" w:author="Martin Fleurant" w:date="2022-03-24T08:48:00Z">
            <w:rPr>
              <w:rFonts w:asciiTheme="minorHAnsi" w:hAnsiTheme="minorHAnsi" w:cstheme="minorHAnsi"/>
              <w:sz w:val="28"/>
              <w:szCs w:val="28"/>
              <w:shd w:val="clear" w:color="auto" w:fill="FFFFFF"/>
            </w:rPr>
          </w:rPrChange>
        </w:rPr>
        <w:t xml:space="preserve"> client</w:t>
      </w:r>
      <w:r w:rsidR="00547892" w:rsidRPr="00A66613">
        <w:rPr>
          <w:rFonts w:asciiTheme="minorHAnsi" w:hAnsiTheme="minorHAnsi" w:cstheme="minorHAnsi"/>
          <w:strike/>
          <w:sz w:val="28"/>
          <w:szCs w:val="28"/>
          <w:shd w:val="clear" w:color="auto" w:fill="FFFFFF"/>
          <w:rPrChange w:id="92" w:author="Martin Fleurant" w:date="2022-03-24T08:48:00Z">
            <w:rPr>
              <w:rFonts w:asciiTheme="minorHAnsi" w:hAnsiTheme="minorHAnsi" w:cstheme="minorHAnsi"/>
              <w:sz w:val="28"/>
              <w:szCs w:val="28"/>
              <w:shd w:val="clear" w:color="auto" w:fill="FFFFFF"/>
            </w:rPr>
          </w:rPrChange>
        </w:rPr>
        <w:t>’</w:t>
      </w:r>
      <w:r w:rsidR="008601CB" w:rsidRPr="00A66613">
        <w:rPr>
          <w:rFonts w:asciiTheme="minorHAnsi" w:hAnsiTheme="minorHAnsi" w:cstheme="minorHAnsi"/>
          <w:strike/>
          <w:sz w:val="28"/>
          <w:szCs w:val="28"/>
          <w:shd w:val="clear" w:color="auto" w:fill="FFFFFF"/>
          <w:rPrChange w:id="93" w:author="Martin Fleurant" w:date="2022-03-24T08:48:00Z">
            <w:rPr>
              <w:rFonts w:asciiTheme="minorHAnsi" w:hAnsiTheme="minorHAnsi" w:cstheme="minorHAnsi"/>
              <w:sz w:val="28"/>
              <w:szCs w:val="28"/>
              <w:shd w:val="clear" w:color="auto" w:fill="FFFFFF"/>
            </w:rPr>
          </w:rPrChange>
        </w:rPr>
        <w:t>s</w:t>
      </w:r>
      <w:r w:rsidR="00FD7816" w:rsidRPr="00A66613">
        <w:rPr>
          <w:rFonts w:asciiTheme="minorHAnsi" w:hAnsiTheme="minorHAnsi" w:cstheme="minorHAnsi"/>
          <w:strike/>
          <w:sz w:val="28"/>
          <w:szCs w:val="28"/>
          <w:shd w:val="clear" w:color="auto" w:fill="FFFFFF"/>
          <w:rPrChange w:id="94" w:author="Martin Fleurant" w:date="2022-03-24T08:48:00Z">
            <w:rPr>
              <w:rFonts w:asciiTheme="minorHAnsi" w:hAnsiTheme="minorHAnsi" w:cstheme="minorHAnsi"/>
              <w:sz w:val="28"/>
              <w:szCs w:val="28"/>
              <w:shd w:val="clear" w:color="auto" w:fill="FFFFFF"/>
            </w:rPr>
          </w:rPrChange>
        </w:rPr>
        <w:t xml:space="preserve"> expectations for the work.</w:t>
      </w:r>
    </w:p>
    <w:p w14:paraId="2316DB3C" w14:textId="6B8F48E4" w:rsidR="00944557" w:rsidRPr="005E346A" w:rsidRDefault="00944557" w:rsidP="003255DE">
      <w:pPr>
        <w:rPr>
          <w:rFonts w:asciiTheme="minorHAnsi" w:hAnsiTheme="minorHAnsi" w:cstheme="minorHAnsi"/>
          <w:sz w:val="28"/>
          <w:szCs w:val="28"/>
          <w:shd w:val="clear" w:color="auto" w:fill="FFFFFF"/>
        </w:rPr>
      </w:pPr>
      <w:r w:rsidRPr="005E346A">
        <w:rPr>
          <w:rFonts w:asciiTheme="minorHAnsi" w:hAnsiTheme="minorHAnsi" w:cstheme="minorHAnsi"/>
          <w:b/>
          <w:bCs/>
          <w:sz w:val="28"/>
          <w:szCs w:val="28"/>
          <w:shd w:val="clear" w:color="auto" w:fill="FFFFFF"/>
        </w:rPr>
        <w:lastRenderedPageBreak/>
        <w:t>P</w:t>
      </w:r>
      <w:r w:rsidR="003255DE" w:rsidRPr="005E346A">
        <w:rPr>
          <w:rFonts w:asciiTheme="minorHAnsi" w:hAnsiTheme="minorHAnsi" w:cstheme="minorHAnsi"/>
          <w:b/>
          <w:bCs/>
          <w:sz w:val="28"/>
          <w:szCs w:val="28"/>
          <w:shd w:val="clear" w:color="auto" w:fill="FFFFFF"/>
        </w:rPr>
        <w:t>rofiling</w:t>
      </w:r>
      <w:r w:rsidRPr="005E346A">
        <w:rPr>
          <w:rFonts w:asciiTheme="minorHAnsi" w:hAnsiTheme="minorHAnsi" w:cstheme="minorHAnsi"/>
          <w:b/>
          <w:bCs/>
          <w:sz w:val="28"/>
          <w:szCs w:val="28"/>
          <w:shd w:val="clear" w:color="auto" w:fill="FFFFFF"/>
        </w:rPr>
        <w:t>:</w:t>
      </w:r>
      <w:r w:rsidR="00FC1217" w:rsidRPr="005E346A">
        <w:rPr>
          <w:rFonts w:asciiTheme="minorHAnsi" w:hAnsiTheme="minorHAnsi" w:cstheme="minorHAnsi"/>
          <w:sz w:val="28"/>
          <w:szCs w:val="28"/>
          <w:shd w:val="clear" w:color="auto" w:fill="FFFFFF"/>
        </w:rPr>
        <w:t xml:space="preserve"> Next, we</w:t>
      </w:r>
      <w:r w:rsidR="003255DE" w:rsidRPr="005E346A">
        <w:rPr>
          <w:rFonts w:asciiTheme="minorHAnsi" w:hAnsiTheme="minorHAnsi" w:cstheme="minorHAnsi"/>
          <w:sz w:val="28"/>
          <w:szCs w:val="28"/>
          <w:shd w:val="clear" w:color="auto" w:fill="FFFFFF"/>
        </w:rPr>
        <w:t xml:space="preserve"> </w:t>
      </w:r>
      <w:r w:rsidR="00FC1217" w:rsidRPr="005E346A">
        <w:rPr>
          <w:rFonts w:asciiTheme="minorHAnsi" w:hAnsiTheme="minorHAnsi" w:cstheme="minorHAnsi"/>
          <w:sz w:val="28"/>
          <w:szCs w:val="28"/>
          <w:shd w:val="clear" w:color="auto" w:fill="FFFFFF"/>
        </w:rPr>
        <w:t xml:space="preserve">gather as much information as possible so we can identify and attract the best possible </w:t>
      </w:r>
      <w:r w:rsidR="001A4906" w:rsidRPr="005E346A">
        <w:rPr>
          <w:rFonts w:asciiTheme="minorHAnsi" w:hAnsiTheme="minorHAnsi" w:cstheme="minorHAnsi"/>
          <w:sz w:val="28"/>
          <w:szCs w:val="28"/>
          <w:shd w:val="clear" w:color="auto" w:fill="FFFFFF"/>
        </w:rPr>
        <w:t>professionals</w:t>
      </w:r>
      <w:r w:rsidR="00FC1217" w:rsidRPr="005E346A">
        <w:rPr>
          <w:rFonts w:asciiTheme="minorHAnsi" w:hAnsiTheme="minorHAnsi" w:cstheme="minorHAnsi"/>
          <w:sz w:val="28"/>
          <w:szCs w:val="28"/>
          <w:shd w:val="clear" w:color="auto" w:fill="FFFFFF"/>
        </w:rPr>
        <w:t xml:space="preserve"> for the job. </w:t>
      </w:r>
      <w:del w:id="95" w:author="Martin Fleurant" w:date="2022-03-24T08:48:00Z">
        <w:r w:rsidR="001A4906" w:rsidRPr="005E346A" w:rsidDel="00A66613">
          <w:rPr>
            <w:rFonts w:asciiTheme="minorHAnsi" w:hAnsiTheme="minorHAnsi" w:cstheme="minorHAnsi"/>
            <w:sz w:val="28"/>
            <w:szCs w:val="28"/>
            <w:shd w:val="clear" w:color="auto" w:fill="FFFFFF"/>
          </w:rPr>
          <w:delText>Clients must provide</w:delText>
        </w:r>
      </w:del>
      <w:ins w:id="96" w:author="Martin Fleurant" w:date="2022-03-24T08:48:00Z">
        <w:r w:rsidR="00A66613">
          <w:rPr>
            <w:rFonts w:asciiTheme="minorHAnsi" w:hAnsiTheme="minorHAnsi" w:cstheme="minorHAnsi"/>
            <w:sz w:val="28"/>
            <w:szCs w:val="28"/>
            <w:shd w:val="clear" w:color="auto" w:fill="FFFFFF"/>
          </w:rPr>
          <w:t>We work with clients to develop</w:t>
        </w:r>
      </w:ins>
      <w:r w:rsidR="001A4906" w:rsidRPr="005E346A">
        <w:rPr>
          <w:rFonts w:asciiTheme="minorHAnsi" w:hAnsiTheme="minorHAnsi" w:cstheme="minorHAnsi"/>
          <w:sz w:val="28"/>
          <w:szCs w:val="28"/>
          <w:shd w:val="clear" w:color="auto" w:fill="FFFFFF"/>
        </w:rPr>
        <w:t xml:space="preserve"> </w:t>
      </w:r>
      <w:r w:rsidR="00FC1217" w:rsidRPr="005E346A">
        <w:rPr>
          <w:rFonts w:asciiTheme="minorHAnsi" w:hAnsiTheme="minorHAnsi" w:cstheme="minorHAnsi"/>
          <w:sz w:val="28"/>
          <w:szCs w:val="28"/>
          <w:shd w:val="clear" w:color="auto" w:fill="FFFFFF"/>
        </w:rPr>
        <w:t>a clear job description, a list of requirements, a list of important skills and attributes, as well as any other key criteria.</w:t>
      </w:r>
    </w:p>
    <w:p w14:paraId="5D3597FC" w14:textId="77777777" w:rsidR="00A66613" w:rsidRDefault="00D07B71" w:rsidP="003255DE">
      <w:pPr>
        <w:rPr>
          <w:ins w:id="97" w:author="Martin Fleurant" w:date="2022-03-24T08:49:00Z"/>
          <w:rFonts w:asciiTheme="minorHAnsi" w:hAnsiTheme="minorHAnsi" w:cstheme="minorHAnsi"/>
          <w:sz w:val="28"/>
          <w:szCs w:val="28"/>
          <w:shd w:val="clear" w:color="auto" w:fill="FFFFFF"/>
        </w:rPr>
      </w:pPr>
      <w:r w:rsidRPr="005E346A">
        <w:rPr>
          <w:rFonts w:asciiTheme="minorHAnsi" w:hAnsiTheme="minorHAnsi" w:cstheme="minorHAnsi"/>
          <w:b/>
          <w:bCs/>
          <w:sz w:val="28"/>
          <w:szCs w:val="28"/>
          <w:shd w:val="clear" w:color="auto" w:fill="FFFFFF"/>
        </w:rPr>
        <w:t>S</w:t>
      </w:r>
      <w:r w:rsidR="003255DE" w:rsidRPr="005E346A">
        <w:rPr>
          <w:rFonts w:asciiTheme="minorHAnsi" w:hAnsiTheme="minorHAnsi" w:cstheme="minorHAnsi"/>
          <w:b/>
          <w:bCs/>
          <w:sz w:val="28"/>
          <w:szCs w:val="28"/>
          <w:shd w:val="clear" w:color="auto" w:fill="FFFFFF"/>
        </w:rPr>
        <w:t>ourcing</w:t>
      </w:r>
      <w:r w:rsidR="00A64BD7" w:rsidRPr="005E346A">
        <w:rPr>
          <w:rFonts w:asciiTheme="minorHAnsi" w:hAnsiTheme="minorHAnsi" w:cstheme="minorHAnsi"/>
          <w:b/>
          <w:bCs/>
          <w:sz w:val="28"/>
          <w:szCs w:val="28"/>
          <w:shd w:val="clear" w:color="auto" w:fill="FFFFFF"/>
        </w:rPr>
        <w:t xml:space="preserve"> and </w:t>
      </w:r>
      <w:r w:rsidR="003255DE" w:rsidRPr="005E346A">
        <w:rPr>
          <w:rFonts w:asciiTheme="minorHAnsi" w:hAnsiTheme="minorHAnsi" w:cstheme="minorHAnsi"/>
          <w:b/>
          <w:bCs/>
          <w:sz w:val="28"/>
          <w:szCs w:val="28"/>
          <w:shd w:val="clear" w:color="auto" w:fill="FFFFFF"/>
        </w:rPr>
        <w:t>screening</w:t>
      </w:r>
      <w:r w:rsidR="00A64BD7" w:rsidRPr="005E346A">
        <w:rPr>
          <w:rFonts w:asciiTheme="minorHAnsi" w:hAnsiTheme="minorHAnsi" w:cstheme="minorHAnsi"/>
          <w:sz w:val="28"/>
          <w:szCs w:val="28"/>
          <w:shd w:val="clear" w:color="auto" w:fill="FFFFFF"/>
        </w:rPr>
        <w:t>:</w:t>
      </w:r>
      <w:r w:rsidR="00A57E24" w:rsidRPr="005E346A">
        <w:rPr>
          <w:rFonts w:asciiTheme="minorHAnsi" w:hAnsiTheme="minorHAnsi" w:cstheme="minorHAnsi"/>
          <w:sz w:val="28"/>
          <w:szCs w:val="28"/>
          <w:shd w:val="clear" w:color="auto" w:fill="FFFFFF"/>
        </w:rPr>
        <w:t xml:space="preserve"> Our talent acquisition team </w:t>
      </w:r>
    </w:p>
    <w:p w14:paraId="6B82FB4B" w14:textId="4E7EAB27" w:rsidR="00A66613" w:rsidRDefault="00A66613" w:rsidP="003255DE">
      <w:pPr>
        <w:rPr>
          <w:ins w:id="98" w:author="Martin Fleurant" w:date="2022-03-24T08:49:00Z"/>
          <w:rFonts w:asciiTheme="minorHAnsi" w:hAnsiTheme="minorHAnsi" w:cstheme="minorHAnsi"/>
          <w:sz w:val="28"/>
          <w:szCs w:val="28"/>
          <w:shd w:val="clear" w:color="auto" w:fill="FFFFFF"/>
        </w:rPr>
      </w:pPr>
      <w:ins w:id="99" w:author="Martin Fleurant" w:date="2022-03-24T08:49:00Z">
        <w:r>
          <w:rPr>
            <w:rFonts w:asciiTheme="minorHAnsi" w:hAnsiTheme="minorHAnsi" w:cstheme="minorHAnsi"/>
            <w:sz w:val="28"/>
            <w:szCs w:val="28"/>
          </w:rPr>
          <w:t>leverage</w:t>
        </w:r>
        <w:r>
          <w:rPr>
            <w:rFonts w:asciiTheme="minorHAnsi" w:hAnsiTheme="minorHAnsi" w:cstheme="minorHAnsi"/>
            <w:sz w:val="28"/>
            <w:szCs w:val="28"/>
          </w:rPr>
          <w:t>s</w:t>
        </w:r>
        <w:r>
          <w:rPr>
            <w:rFonts w:asciiTheme="minorHAnsi" w:hAnsiTheme="minorHAnsi" w:cstheme="minorHAnsi"/>
            <w:sz w:val="28"/>
            <w:szCs w:val="28"/>
          </w:rPr>
          <w:t xml:space="preserve"> cutting edge technological tools and </w:t>
        </w:r>
      </w:ins>
      <w:ins w:id="100" w:author="Martin Fleurant" w:date="2022-03-24T08:50:00Z">
        <w:r>
          <w:rPr>
            <w:rFonts w:asciiTheme="minorHAnsi" w:hAnsiTheme="minorHAnsi" w:cstheme="minorHAnsi"/>
            <w:sz w:val="28"/>
            <w:szCs w:val="28"/>
          </w:rPr>
          <w:t xml:space="preserve">our large </w:t>
        </w:r>
      </w:ins>
      <w:ins w:id="101" w:author="Martin Fleurant" w:date="2022-03-24T08:49:00Z">
        <w:r>
          <w:rPr>
            <w:rFonts w:asciiTheme="minorHAnsi" w:hAnsiTheme="minorHAnsi" w:cstheme="minorHAnsi"/>
            <w:sz w:val="28"/>
            <w:szCs w:val="28"/>
          </w:rPr>
          <w:t xml:space="preserve">existing FSI relationships networks </w:t>
        </w:r>
        <w:r w:rsidRPr="005E346A">
          <w:rPr>
            <w:rFonts w:asciiTheme="minorHAnsi" w:hAnsiTheme="minorHAnsi" w:cstheme="minorHAnsi"/>
            <w:sz w:val="28"/>
            <w:szCs w:val="28"/>
          </w:rPr>
          <w:t xml:space="preserve">to secure </w:t>
        </w:r>
      </w:ins>
      <w:ins w:id="102" w:author="Martin Fleurant" w:date="2022-03-24T08:50:00Z">
        <w:r>
          <w:rPr>
            <w:rFonts w:asciiTheme="minorHAnsi" w:hAnsiTheme="minorHAnsi" w:cstheme="minorHAnsi"/>
            <w:sz w:val="28"/>
            <w:szCs w:val="28"/>
          </w:rPr>
          <w:t>the best fit</w:t>
        </w:r>
      </w:ins>
      <w:ins w:id="103" w:author="Martin Fleurant" w:date="2022-03-24T08:49:00Z">
        <w:r w:rsidRPr="005E346A">
          <w:rPr>
            <w:rFonts w:asciiTheme="minorHAnsi" w:hAnsiTheme="minorHAnsi" w:cstheme="minorHAnsi"/>
            <w:sz w:val="28"/>
            <w:szCs w:val="28"/>
          </w:rPr>
          <w:t xml:space="preserve"> candidates</w:t>
        </w:r>
      </w:ins>
      <w:ins w:id="104" w:author="Martin Fleurant" w:date="2022-03-24T08:50:00Z">
        <w:r>
          <w:rPr>
            <w:rFonts w:asciiTheme="minorHAnsi" w:hAnsiTheme="minorHAnsi" w:cstheme="minorHAnsi"/>
            <w:sz w:val="28"/>
            <w:szCs w:val="28"/>
          </w:rPr>
          <w:t xml:space="preserve"> aligned to your core requirements.</w:t>
        </w:r>
      </w:ins>
    </w:p>
    <w:p w14:paraId="5CFCEE70" w14:textId="333AC906" w:rsidR="0081195E" w:rsidRDefault="00A57E24" w:rsidP="003255DE">
      <w:pPr>
        <w:rPr>
          <w:ins w:id="105" w:author="Martin Fleurant" w:date="2022-03-24T08:55:00Z"/>
          <w:rFonts w:asciiTheme="minorHAnsi" w:hAnsiTheme="minorHAnsi" w:cstheme="minorHAnsi"/>
          <w:sz w:val="28"/>
          <w:szCs w:val="28"/>
          <w:shd w:val="clear" w:color="auto" w:fill="FFFFFF"/>
        </w:rPr>
      </w:pPr>
      <w:del w:id="106" w:author="Martin Fleurant" w:date="2022-03-24T08:51:00Z">
        <w:r w:rsidRPr="005E346A" w:rsidDel="00A66613">
          <w:rPr>
            <w:rFonts w:asciiTheme="minorHAnsi" w:hAnsiTheme="minorHAnsi" w:cstheme="minorHAnsi"/>
            <w:sz w:val="28"/>
            <w:szCs w:val="28"/>
            <w:shd w:val="clear" w:color="auto" w:fill="FFFFFF"/>
          </w:rPr>
          <w:delText>will network for qualified candidates</w:delText>
        </w:r>
        <w:r w:rsidR="00CE4FE3" w:rsidRPr="005E346A" w:rsidDel="00A66613">
          <w:rPr>
            <w:rFonts w:asciiTheme="minorHAnsi" w:hAnsiTheme="minorHAnsi" w:cstheme="minorHAnsi"/>
            <w:sz w:val="28"/>
            <w:szCs w:val="28"/>
            <w:shd w:val="clear" w:color="auto" w:fill="FFFFFF"/>
          </w:rPr>
          <w:delText>,</w:delText>
        </w:r>
        <w:r w:rsidR="002251D8" w:rsidRPr="005E346A" w:rsidDel="00A66613">
          <w:rPr>
            <w:rFonts w:asciiTheme="minorHAnsi" w:hAnsiTheme="minorHAnsi" w:cstheme="minorHAnsi"/>
            <w:sz w:val="28"/>
            <w:szCs w:val="28"/>
            <w:shd w:val="clear" w:color="auto" w:fill="FFFFFF"/>
          </w:rPr>
          <w:delText xml:space="preserve"> </w:delText>
        </w:r>
        <w:r w:rsidR="00354149" w:rsidRPr="005E346A" w:rsidDel="00A66613">
          <w:rPr>
            <w:rFonts w:asciiTheme="minorHAnsi" w:hAnsiTheme="minorHAnsi" w:cstheme="minorHAnsi"/>
            <w:sz w:val="28"/>
            <w:szCs w:val="28"/>
            <w:shd w:val="clear" w:color="auto" w:fill="FFFFFF"/>
          </w:rPr>
          <w:delText>acces</w:delText>
        </w:r>
        <w:r w:rsidR="00C739DA" w:rsidRPr="005E346A" w:rsidDel="00A66613">
          <w:rPr>
            <w:rFonts w:asciiTheme="minorHAnsi" w:hAnsiTheme="minorHAnsi" w:cstheme="minorHAnsi"/>
            <w:sz w:val="28"/>
            <w:szCs w:val="28"/>
            <w:shd w:val="clear" w:color="auto" w:fill="FFFFFF"/>
          </w:rPr>
          <w:delText>s</w:delText>
        </w:r>
        <w:r w:rsidR="00CE4FE3" w:rsidRPr="005E346A" w:rsidDel="00A66613">
          <w:rPr>
            <w:rFonts w:asciiTheme="minorHAnsi" w:hAnsiTheme="minorHAnsi" w:cstheme="minorHAnsi"/>
            <w:sz w:val="28"/>
            <w:szCs w:val="28"/>
            <w:shd w:val="clear" w:color="auto" w:fill="FFFFFF"/>
          </w:rPr>
          <w:delText xml:space="preserve">ing </w:delText>
        </w:r>
        <w:r w:rsidR="00354149" w:rsidRPr="005E346A" w:rsidDel="00A66613">
          <w:rPr>
            <w:rFonts w:asciiTheme="minorHAnsi" w:hAnsiTheme="minorHAnsi" w:cstheme="minorHAnsi"/>
            <w:sz w:val="28"/>
            <w:szCs w:val="28"/>
            <w:shd w:val="clear" w:color="auto" w:fill="FFFFFF"/>
          </w:rPr>
          <w:delText>the extended candidate net that a direct advert and company network cannot reach</w:delText>
        </w:r>
        <w:r w:rsidR="00A43765" w:rsidRPr="005E346A" w:rsidDel="00A66613">
          <w:rPr>
            <w:rFonts w:asciiTheme="minorHAnsi" w:hAnsiTheme="minorHAnsi" w:cstheme="minorHAnsi"/>
            <w:sz w:val="28"/>
            <w:szCs w:val="28"/>
            <w:shd w:val="clear" w:color="auto" w:fill="FFFFFF"/>
          </w:rPr>
          <w:delText>,</w:delText>
        </w:r>
        <w:r w:rsidR="00354149" w:rsidRPr="005E346A" w:rsidDel="00A66613">
          <w:rPr>
            <w:rFonts w:asciiTheme="minorHAnsi" w:hAnsiTheme="minorHAnsi" w:cstheme="minorHAnsi"/>
            <w:sz w:val="28"/>
            <w:szCs w:val="28"/>
            <w:shd w:val="clear" w:color="auto" w:fill="FFFFFF"/>
          </w:rPr>
          <w:delText xml:space="preserve"> </w:delText>
        </w:r>
        <w:r w:rsidR="002251D8" w:rsidRPr="005E346A" w:rsidDel="00A66613">
          <w:rPr>
            <w:rFonts w:asciiTheme="minorHAnsi" w:hAnsiTheme="minorHAnsi" w:cstheme="minorHAnsi"/>
            <w:sz w:val="28"/>
            <w:szCs w:val="28"/>
            <w:shd w:val="clear" w:color="auto" w:fill="FFFFFF"/>
          </w:rPr>
          <w:delText xml:space="preserve">and </w:delText>
        </w:r>
      </w:del>
      <w:ins w:id="107" w:author="Martin Fleurant" w:date="2022-03-24T08:51:00Z">
        <w:r w:rsidR="00A66613">
          <w:rPr>
            <w:rFonts w:asciiTheme="minorHAnsi" w:hAnsiTheme="minorHAnsi" w:cstheme="minorHAnsi"/>
            <w:sz w:val="28"/>
            <w:szCs w:val="28"/>
            <w:shd w:val="clear" w:color="auto" w:fill="FFFFFF"/>
          </w:rPr>
          <w:t>a key differentiator is that we are not overwhelmed with</w:t>
        </w:r>
      </w:ins>
      <w:ins w:id="108" w:author="Martin Fleurant" w:date="2022-03-24T08:52:00Z">
        <w:r w:rsidR="00A66613">
          <w:rPr>
            <w:rFonts w:asciiTheme="minorHAnsi" w:hAnsiTheme="minorHAnsi" w:cstheme="minorHAnsi"/>
            <w:sz w:val="28"/>
            <w:szCs w:val="28"/>
            <w:shd w:val="clear" w:color="auto" w:fill="FFFFFF"/>
          </w:rPr>
          <w:t xml:space="preserve"> </w:t>
        </w:r>
        <w:r w:rsidR="0081195E">
          <w:rPr>
            <w:rFonts w:asciiTheme="minorHAnsi" w:hAnsiTheme="minorHAnsi" w:cstheme="minorHAnsi"/>
            <w:sz w:val="28"/>
            <w:szCs w:val="28"/>
            <w:shd w:val="clear" w:color="auto" w:fill="FFFFFF"/>
          </w:rPr>
          <w:t>volume sales like most large recruitment firms whi</w:t>
        </w:r>
      </w:ins>
      <w:ins w:id="109" w:author="Martin Fleurant" w:date="2022-03-24T08:53:00Z">
        <w:r w:rsidR="0081195E">
          <w:rPr>
            <w:rFonts w:asciiTheme="minorHAnsi" w:hAnsiTheme="minorHAnsi" w:cstheme="minorHAnsi"/>
            <w:sz w:val="28"/>
            <w:szCs w:val="28"/>
            <w:shd w:val="clear" w:color="auto" w:fill="FFFFFF"/>
          </w:rPr>
          <w:t>ch are “volume driven” because we are a specialist niche boutique firm focused on our client’s har</w:t>
        </w:r>
      </w:ins>
      <w:ins w:id="110" w:author="Martin Fleurant" w:date="2022-03-24T08:54:00Z">
        <w:r w:rsidR="0081195E">
          <w:rPr>
            <w:rFonts w:asciiTheme="minorHAnsi" w:hAnsiTheme="minorHAnsi" w:cstheme="minorHAnsi"/>
            <w:sz w:val="28"/>
            <w:szCs w:val="28"/>
            <w:shd w:val="clear" w:color="auto" w:fill="FFFFFF"/>
          </w:rPr>
          <w:t xml:space="preserve">d to find and match requirements, a segment of the market where we have clearly differentiated ourselves and </w:t>
        </w:r>
      </w:ins>
      <w:ins w:id="111" w:author="Martin Fleurant" w:date="2022-03-24T08:55:00Z">
        <w:r w:rsidR="0081195E">
          <w:rPr>
            <w:rFonts w:asciiTheme="minorHAnsi" w:hAnsiTheme="minorHAnsi" w:cstheme="minorHAnsi"/>
            <w:sz w:val="28"/>
            <w:szCs w:val="28"/>
            <w:shd w:val="clear" w:color="auto" w:fill="FFFFFF"/>
          </w:rPr>
          <w:t xml:space="preserve">consistently beat our competitors. Our dedicated approach </w:t>
        </w:r>
      </w:ins>
      <w:ins w:id="112" w:author="Martin Fleurant" w:date="2022-03-24T08:56:00Z">
        <w:r w:rsidR="0081195E">
          <w:rPr>
            <w:rFonts w:asciiTheme="minorHAnsi" w:hAnsiTheme="minorHAnsi" w:cstheme="minorHAnsi"/>
            <w:sz w:val="28"/>
            <w:szCs w:val="28"/>
            <w:shd w:val="clear" w:color="auto" w:fill="FFFFFF"/>
          </w:rPr>
          <w:t>delivers superior results for our clients.</w:t>
        </w:r>
      </w:ins>
    </w:p>
    <w:p w14:paraId="2EF25A0A" w14:textId="77777777" w:rsidR="0081195E" w:rsidRDefault="0081195E" w:rsidP="003255DE">
      <w:pPr>
        <w:rPr>
          <w:ins w:id="113" w:author="Martin Fleurant" w:date="2022-03-24T08:55:00Z"/>
          <w:rFonts w:asciiTheme="minorHAnsi" w:hAnsiTheme="minorHAnsi" w:cstheme="minorHAnsi"/>
          <w:sz w:val="28"/>
          <w:szCs w:val="28"/>
          <w:shd w:val="clear" w:color="auto" w:fill="FFFFFF"/>
        </w:rPr>
      </w:pPr>
    </w:p>
    <w:p w14:paraId="721D3BBD" w14:textId="788171CD" w:rsidR="00A64BD7" w:rsidRPr="00191744" w:rsidDel="0081195E" w:rsidRDefault="002251D8" w:rsidP="003255DE">
      <w:pPr>
        <w:rPr>
          <w:del w:id="114" w:author="Martin Fleurant" w:date="2022-03-24T08:56:00Z"/>
          <w:rFonts w:asciiTheme="minorHAnsi" w:hAnsiTheme="minorHAnsi" w:cstheme="minorHAnsi"/>
          <w:strike/>
          <w:sz w:val="28"/>
          <w:szCs w:val="28"/>
          <w:shd w:val="clear" w:color="auto" w:fill="FFFFFF"/>
          <w:rPrChange w:id="115" w:author="Martin Fleurant" w:date="2022-03-24T08:58:00Z">
            <w:rPr>
              <w:del w:id="116" w:author="Martin Fleurant" w:date="2022-03-24T08:56:00Z"/>
              <w:rFonts w:asciiTheme="minorHAnsi" w:hAnsiTheme="minorHAnsi" w:cstheme="minorHAnsi"/>
              <w:sz w:val="28"/>
              <w:szCs w:val="28"/>
              <w:shd w:val="clear" w:color="auto" w:fill="FFFFFF"/>
            </w:rPr>
          </w:rPrChange>
        </w:rPr>
      </w:pPr>
      <w:del w:id="117" w:author="Martin Fleurant" w:date="2022-03-24T08:56:00Z">
        <w:r w:rsidRPr="00191744" w:rsidDel="0081195E">
          <w:rPr>
            <w:rFonts w:asciiTheme="minorHAnsi" w:hAnsiTheme="minorHAnsi" w:cstheme="minorHAnsi"/>
            <w:strike/>
            <w:sz w:val="28"/>
            <w:szCs w:val="28"/>
            <w:shd w:val="clear" w:color="auto" w:fill="FFFFFF"/>
            <w:rPrChange w:id="118" w:author="Martin Fleurant" w:date="2022-03-24T08:58:00Z">
              <w:rPr>
                <w:rFonts w:asciiTheme="minorHAnsi" w:hAnsiTheme="minorHAnsi" w:cstheme="minorHAnsi"/>
                <w:sz w:val="28"/>
                <w:szCs w:val="28"/>
                <w:shd w:val="clear" w:color="auto" w:fill="FFFFFF"/>
              </w:rPr>
            </w:rPrChange>
          </w:rPr>
          <w:delText>with a list of potential candidates</w:delText>
        </w:r>
        <w:r w:rsidR="00D21835" w:rsidRPr="00191744" w:rsidDel="0081195E">
          <w:rPr>
            <w:rFonts w:asciiTheme="minorHAnsi" w:hAnsiTheme="minorHAnsi" w:cstheme="minorHAnsi"/>
            <w:strike/>
            <w:sz w:val="28"/>
            <w:szCs w:val="28"/>
            <w:shd w:val="clear" w:color="auto" w:fill="FFFFFF"/>
            <w:rPrChange w:id="119" w:author="Martin Fleurant" w:date="2022-03-24T08:58:00Z">
              <w:rPr>
                <w:rFonts w:asciiTheme="minorHAnsi" w:hAnsiTheme="minorHAnsi" w:cstheme="minorHAnsi"/>
                <w:sz w:val="28"/>
                <w:szCs w:val="28"/>
                <w:shd w:val="clear" w:color="auto" w:fill="FFFFFF"/>
              </w:rPr>
            </w:rPrChange>
          </w:rPr>
          <w:delText xml:space="preserve"> </w:delText>
        </w:r>
        <w:r w:rsidRPr="00191744" w:rsidDel="0081195E">
          <w:rPr>
            <w:rFonts w:asciiTheme="minorHAnsi" w:hAnsiTheme="minorHAnsi" w:cstheme="minorHAnsi"/>
            <w:strike/>
            <w:sz w:val="28"/>
            <w:szCs w:val="28"/>
            <w:shd w:val="clear" w:color="auto" w:fill="FFFFFF"/>
            <w:rPrChange w:id="120" w:author="Martin Fleurant" w:date="2022-03-24T08:58:00Z">
              <w:rPr>
                <w:rFonts w:asciiTheme="minorHAnsi" w:hAnsiTheme="minorHAnsi" w:cstheme="minorHAnsi"/>
                <w:sz w:val="28"/>
                <w:szCs w:val="28"/>
                <w:shd w:val="clear" w:color="auto" w:fill="FFFFFF"/>
              </w:rPr>
            </w:rPrChange>
          </w:rPr>
          <w:delText>will then screen these individuals an</w:delText>
        </w:r>
        <w:r w:rsidR="0044105C" w:rsidRPr="00191744" w:rsidDel="0081195E">
          <w:rPr>
            <w:rFonts w:asciiTheme="minorHAnsi" w:hAnsiTheme="minorHAnsi" w:cstheme="minorHAnsi"/>
            <w:strike/>
            <w:sz w:val="28"/>
            <w:szCs w:val="28"/>
            <w:shd w:val="clear" w:color="auto" w:fill="FFFFFF"/>
            <w:rPrChange w:id="121" w:author="Martin Fleurant" w:date="2022-03-24T08:58:00Z">
              <w:rPr>
                <w:rFonts w:asciiTheme="minorHAnsi" w:hAnsiTheme="minorHAnsi" w:cstheme="minorHAnsi"/>
                <w:sz w:val="28"/>
                <w:szCs w:val="28"/>
                <w:shd w:val="clear" w:color="auto" w:fill="FFFFFF"/>
              </w:rPr>
            </w:rPrChange>
          </w:rPr>
          <w:delText xml:space="preserve">d present them to the client </w:delText>
        </w:r>
        <w:r w:rsidR="00E41C76" w:rsidRPr="00191744" w:rsidDel="0081195E">
          <w:rPr>
            <w:rFonts w:asciiTheme="minorHAnsi" w:hAnsiTheme="minorHAnsi" w:cstheme="minorHAnsi"/>
            <w:strike/>
            <w:sz w:val="28"/>
            <w:szCs w:val="28"/>
            <w:shd w:val="clear" w:color="auto" w:fill="FFFFFF"/>
            <w:rPrChange w:id="122" w:author="Martin Fleurant" w:date="2022-03-24T08:58:00Z">
              <w:rPr>
                <w:rFonts w:asciiTheme="minorHAnsi" w:hAnsiTheme="minorHAnsi" w:cstheme="minorHAnsi"/>
                <w:sz w:val="28"/>
                <w:szCs w:val="28"/>
                <w:shd w:val="clear" w:color="auto" w:fill="FFFFFF"/>
              </w:rPr>
            </w:rPrChange>
          </w:rPr>
          <w:delText xml:space="preserve">to </w:delText>
        </w:r>
        <w:r w:rsidRPr="00191744" w:rsidDel="0081195E">
          <w:rPr>
            <w:rFonts w:asciiTheme="minorHAnsi" w:hAnsiTheme="minorHAnsi" w:cstheme="minorHAnsi"/>
            <w:strike/>
            <w:sz w:val="28"/>
            <w:szCs w:val="28"/>
            <w:shd w:val="clear" w:color="auto" w:fill="FFFFFF"/>
            <w:rPrChange w:id="123" w:author="Martin Fleurant" w:date="2022-03-24T08:58:00Z">
              <w:rPr>
                <w:rFonts w:asciiTheme="minorHAnsi" w:hAnsiTheme="minorHAnsi" w:cstheme="minorHAnsi"/>
                <w:sz w:val="28"/>
                <w:szCs w:val="28"/>
                <w:shd w:val="clear" w:color="auto" w:fill="FFFFFF"/>
              </w:rPr>
            </w:rPrChange>
          </w:rPr>
          <w:delText>set up interviews.</w:delText>
        </w:r>
      </w:del>
    </w:p>
    <w:p w14:paraId="14719121" w14:textId="0EBFA6C5" w:rsidR="00E41C76" w:rsidRPr="00191744" w:rsidRDefault="00E41C76" w:rsidP="003255DE">
      <w:pPr>
        <w:rPr>
          <w:rFonts w:asciiTheme="minorHAnsi" w:hAnsiTheme="minorHAnsi" w:cstheme="minorHAnsi"/>
          <w:strike/>
          <w:sz w:val="28"/>
          <w:szCs w:val="28"/>
          <w:shd w:val="clear" w:color="auto" w:fill="FFFFFF"/>
          <w:rPrChange w:id="124" w:author="Martin Fleurant" w:date="2022-03-24T08:58:00Z">
            <w:rPr>
              <w:rFonts w:asciiTheme="minorHAnsi" w:hAnsiTheme="minorHAnsi" w:cstheme="minorHAnsi"/>
              <w:sz w:val="28"/>
              <w:szCs w:val="28"/>
              <w:shd w:val="clear" w:color="auto" w:fill="FFFFFF"/>
            </w:rPr>
          </w:rPrChange>
        </w:rPr>
      </w:pPr>
      <w:r w:rsidRPr="00191744">
        <w:rPr>
          <w:rFonts w:asciiTheme="minorHAnsi" w:hAnsiTheme="minorHAnsi" w:cstheme="minorHAnsi"/>
          <w:b/>
          <w:bCs/>
          <w:strike/>
          <w:sz w:val="28"/>
          <w:szCs w:val="28"/>
          <w:shd w:val="clear" w:color="auto" w:fill="FFFFFF"/>
          <w:rPrChange w:id="125" w:author="Martin Fleurant" w:date="2022-03-24T08:58:00Z">
            <w:rPr>
              <w:rFonts w:asciiTheme="minorHAnsi" w:hAnsiTheme="minorHAnsi" w:cstheme="minorHAnsi"/>
              <w:b/>
              <w:bCs/>
              <w:sz w:val="28"/>
              <w:szCs w:val="28"/>
              <w:shd w:val="clear" w:color="auto" w:fill="FFFFFF"/>
            </w:rPr>
          </w:rPrChange>
        </w:rPr>
        <w:t>I</w:t>
      </w:r>
      <w:r w:rsidR="003255DE" w:rsidRPr="00191744">
        <w:rPr>
          <w:rFonts w:asciiTheme="minorHAnsi" w:hAnsiTheme="minorHAnsi" w:cstheme="minorHAnsi"/>
          <w:b/>
          <w:bCs/>
          <w:strike/>
          <w:sz w:val="28"/>
          <w:szCs w:val="28"/>
          <w:shd w:val="clear" w:color="auto" w:fill="FFFFFF"/>
          <w:rPrChange w:id="126" w:author="Martin Fleurant" w:date="2022-03-24T08:58:00Z">
            <w:rPr>
              <w:rFonts w:asciiTheme="minorHAnsi" w:hAnsiTheme="minorHAnsi" w:cstheme="minorHAnsi"/>
              <w:b/>
              <w:bCs/>
              <w:sz w:val="28"/>
              <w:szCs w:val="28"/>
              <w:shd w:val="clear" w:color="auto" w:fill="FFFFFF"/>
            </w:rPr>
          </w:rPrChange>
        </w:rPr>
        <w:t>nterview</w:t>
      </w:r>
      <w:r w:rsidRPr="00191744">
        <w:rPr>
          <w:rFonts w:asciiTheme="minorHAnsi" w:hAnsiTheme="minorHAnsi" w:cstheme="minorHAnsi"/>
          <w:b/>
          <w:bCs/>
          <w:strike/>
          <w:sz w:val="28"/>
          <w:szCs w:val="28"/>
          <w:shd w:val="clear" w:color="auto" w:fill="FFFFFF"/>
          <w:rPrChange w:id="127" w:author="Martin Fleurant" w:date="2022-03-24T08:58:00Z">
            <w:rPr>
              <w:rFonts w:asciiTheme="minorHAnsi" w:hAnsiTheme="minorHAnsi" w:cstheme="minorHAnsi"/>
              <w:b/>
              <w:bCs/>
              <w:sz w:val="28"/>
              <w:szCs w:val="28"/>
              <w:shd w:val="clear" w:color="auto" w:fill="FFFFFF"/>
            </w:rPr>
          </w:rPrChange>
        </w:rPr>
        <w:t>:</w:t>
      </w:r>
      <w:r w:rsidR="00094ABF" w:rsidRPr="00191744">
        <w:rPr>
          <w:rFonts w:asciiTheme="minorHAnsi" w:hAnsiTheme="minorHAnsi" w:cstheme="minorHAnsi"/>
          <w:b/>
          <w:bCs/>
          <w:strike/>
          <w:sz w:val="28"/>
          <w:szCs w:val="28"/>
          <w:shd w:val="clear" w:color="auto" w:fill="FFFFFF"/>
          <w:rPrChange w:id="128" w:author="Martin Fleurant" w:date="2022-03-24T08:58:00Z">
            <w:rPr>
              <w:rFonts w:asciiTheme="minorHAnsi" w:hAnsiTheme="minorHAnsi" w:cstheme="minorHAnsi"/>
              <w:b/>
              <w:bCs/>
              <w:sz w:val="28"/>
              <w:szCs w:val="28"/>
              <w:shd w:val="clear" w:color="auto" w:fill="FFFFFF"/>
            </w:rPr>
          </w:rPrChange>
        </w:rPr>
        <w:t xml:space="preserve"> </w:t>
      </w:r>
      <w:r w:rsidR="00094ABF" w:rsidRPr="00191744">
        <w:rPr>
          <w:rFonts w:asciiTheme="minorHAnsi" w:hAnsiTheme="minorHAnsi" w:cstheme="minorHAnsi"/>
          <w:strike/>
          <w:sz w:val="28"/>
          <w:szCs w:val="28"/>
          <w:shd w:val="clear" w:color="auto" w:fill="FFFFFF"/>
          <w:rPrChange w:id="129" w:author="Martin Fleurant" w:date="2022-03-24T08:58:00Z">
            <w:rPr>
              <w:rFonts w:asciiTheme="minorHAnsi" w:hAnsiTheme="minorHAnsi" w:cstheme="minorHAnsi"/>
              <w:sz w:val="28"/>
              <w:szCs w:val="28"/>
              <w:shd w:val="clear" w:color="auto" w:fill="FFFFFF"/>
            </w:rPr>
          </w:rPrChange>
        </w:rPr>
        <w:t>We</w:t>
      </w:r>
      <w:r w:rsidR="00094ABF" w:rsidRPr="00191744">
        <w:rPr>
          <w:rFonts w:asciiTheme="minorHAnsi" w:hAnsiTheme="minorHAnsi" w:cstheme="minorHAnsi"/>
          <w:b/>
          <w:bCs/>
          <w:strike/>
          <w:sz w:val="28"/>
          <w:szCs w:val="28"/>
          <w:shd w:val="clear" w:color="auto" w:fill="FFFFFF"/>
          <w:rPrChange w:id="130" w:author="Martin Fleurant" w:date="2022-03-24T08:58:00Z">
            <w:rPr>
              <w:rFonts w:asciiTheme="minorHAnsi" w:hAnsiTheme="minorHAnsi" w:cstheme="minorHAnsi"/>
              <w:b/>
              <w:bCs/>
              <w:sz w:val="28"/>
              <w:szCs w:val="28"/>
              <w:shd w:val="clear" w:color="auto" w:fill="FFFFFF"/>
            </w:rPr>
          </w:rPrChange>
        </w:rPr>
        <w:t xml:space="preserve"> </w:t>
      </w:r>
      <w:r w:rsidR="00094ABF" w:rsidRPr="00191744">
        <w:rPr>
          <w:rFonts w:asciiTheme="minorHAnsi" w:hAnsiTheme="minorHAnsi" w:cstheme="minorHAnsi"/>
          <w:strike/>
          <w:sz w:val="28"/>
          <w:szCs w:val="28"/>
          <w:shd w:val="clear" w:color="auto" w:fill="FFFFFF"/>
          <w:rPrChange w:id="131" w:author="Martin Fleurant" w:date="2022-03-24T08:58:00Z">
            <w:rPr>
              <w:rFonts w:asciiTheme="minorHAnsi" w:hAnsiTheme="minorHAnsi" w:cstheme="minorHAnsi"/>
              <w:sz w:val="28"/>
              <w:szCs w:val="28"/>
              <w:shd w:val="clear" w:color="auto" w:fill="FFFFFF"/>
            </w:rPr>
          </w:rPrChange>
        </w:rPr>
        <w:t xml:space="preserve">connect the candidate with the client. </w:t>
      </w:r>
    </w:p>
    <w:p w14:paraId="2A22A925" w14:textId="36BC0BFB" w:rsidR="00F260CC" w:rsidRPr="005E346A" w:rsidRDefault="00F260CC" w:rsidP="003255DE">
      <w:pPr>
        <w:rPr>
          <w:rFonts w:asciiTheme="minorHAnsi" w:hAnsiTheme="minorHAnsi" w:cstheme="minorHAnsi"/>
          <w:sz w:val="28"/>
          <w:szCs w:val="28"/>
          <w:shd w:val="clear" w:color="auto" w:fill="FFFFFF"/>
        </w:rPr>
      </w:pPr>
      <w:r w:rsidRPr="005E346A">
        <w:rPr>
          <w:rFonts w:asciiTheme="minorHAnsi" w:hAnsiTheme="minorHAnsi" w:cstheme="minorHAnsi"/>
          <w:b/>
          <w:bCs/>
          <w:sz w:val="28"/>
          <w:szCs w:val="28"/>
          <w:shd w:val="clear" w:color="auto" w:fill="FFFFFF"/>
        </w:rPr>
        <w:t>N</w:t>
      </w:r>
      <w:r w:rsidR="003255DE" w:rsidRPr="005E346A">
        <w:rPr>
          <w:rFonts w:asciiTheme="minorHAnsi" w:hAnsiTheme="minorHAnsi" w:cstheme="minorHAnsi"/>
          <w:b/>
          <w:bCs/>
          <w:sz w:val="28"/>
          <w:szCs w:val="28"/>
          <w:shd w:val="clear" w:color="auto" w:fill="FFFFFF"/>
        </w:rPr>
        <w:t>egotiation</w:t>
      </w:r>
      <w:r w:rsidRPr="005E346A">
        <w:rPr>
          <w:rFonts w:asciiTheme="minorHAnsi" w:hAnsiTheme="minorHAnsi" w:cstheme="minorHAnsi"/>
          <w:b/>
          <w:bCs/>
          <w:sz w:val="28"/>
          <w:szCs w:val="28"/>
          <w:shd w:val="clear" w:color="auto" w:fill="FFFFFF"/>
        </w:rPr>
        <w:t>:</w:t>
      </w:r>
      <w:r w:rsidR="003255DE" w:rsidRPr="005E346A">
        <w:rPr>
          <w:rFonts w:asciiTheme="minorHAnsi" w:hAnsiTheme="minorHAnsi" w:cstheme="minorHAnsi"/>
          <w:b/>
          <w:bCs/>
          <w:sz w:val="28"/>
          <w:szCs w:val="28"/>
          <w:shd w:val="clear" w:color="auto" w:fill="FFFFFF"/>
        </w:rPr>
        <w:t xml:space="preserve"> </w:t>
      </w:r>
      <w:del w:id="132" w:author="Martin Fleurant" w:date="2022-03-24T08:58:00Z">
        <w:r w:rsidRPr="005E346A" w:rsidDel="00191744">
          <w:rPr>
            <w:rFonts w:asciiTheme="minorHAnsi" w:hAnsiTheme="minorHAnsi" w:cstheme="minorHAnsi"/>
            <w:sz w:val="28"/>
            <w:szCs w:val="28"/>
            <w:shd w:val="clear" w:color="auto" w:fill="FFFFFF"/>
          </w:rPr>
          <w:delText xml:space="preserve">When </w:delText>
        </w:r>
      </w:del>
      <w:ins w:id="133" w:author="Martin Fleurant" w:date="2022-03-24T08:58:00Z">
        <w:r w:rsidR="00191744">
          <w:rPr>
            <w:rFonts w:asciiTheme="minorHAnsi" w:hAnsiTheme="minorHAnsi" w:cstheme="minorHAnsi"/>
            <w:sz w:val="28"/>
            <w:szCs w:val="28"/>
            <w:shd w:val="clear" w:color="auto" w:fill="FFFFFF"/>
          </w:rPr>
          <w:t xml:space="preserve">Once </w:t>
        </w:r>
      </w:ins>
      <w:r w:rsidRPr="005E346A">
        <w:rPr>
          <w:rFonts w:asciiTheme="minorHAnsi" w:hAnsiTheme="minorHAnsi" w:cstheme="minorHAnsi"/>
          <w:sz w:val="28"/>
          <w:szCs w:val="28"/>
          <w:shd w:val="clear" w:color="auto" w:fill="FFFFFF"/>
        </w:rPr>
        <w:t xml:space="preserve">we </w:t>
      </w:r>
      <w:ins w:id="134" w:author="Martin Fleurant" w:date="2022-03-24T08:58:00Z">
        <w:r w:rsidR="00191744">
          <w:rPr>
            <w:rFonts w:asciiTheme="minorHAnsi" w:hAnsiTheme="minorHAnsi" w:cstheme="minorHAnsi"/>
            <w:sz w:val="28"/>
            <w:szCs w:val="28"/>
            <w:shd w:val="clear" w:color="auto" w:fill="FFFFFF"/>
          </w:rPr>
          <w:t xml:space="preserve">have </w:t>
        </w:r>
      </w:ins>
      <w:r w:rsidRPr="005E346A">
        <w:rPr>
          <w:rFonts w:asciiTheme="minorHAnsi" w:hAnsiTheme="minorHAnsi" w:cstheme="minorHAnsi"/>
          <w:sz w:val="28"/>
          <w:szCs w:val="28"/>
          <w:shd w:val="clear" w:color="auto" w:fill="FFFFFF"/>
        </w:rPr>
        <w:t>identif</w:t>
      </w:r>
      <w:ins w:id="135" w:author="Martin Fleurant" w:date="2022-03-24T08:59:00Z">
        <w:r w:rsidR="00191744">
          <w:rPr>
            <w:rFonts w:asciiTheme="minorHAnsi" w:hAnsiTheme="minorHAnsi" w:cstheme="minorHAnsi"/>
            <w:sz w:val="28"/>
            <w:szCs w:val="28"/>
            <w:shd w:val="clear" w:color="auto" w:fill="FFFFFF"/>
          </w:rPr>
          <w:t>ied</w:t>
        </w:r>
      </w:ins>
      <w:del w:id="136" w:author="Martin Fleurant" w:date="2022-03-24T08:58:00Z">
        <w:r w:rsidRPr="005E346A" w:rsidDel="00191744">
          <w:rPr>
            <w:rFonts w:asciiTheme="minorHAnsi" w:hAnsiTheme="minorHAnsi" w:cstheme="minorHAnsi"/>
            <w:sz w:val="28"/>
            <w:szCs w:val="28"/>
            <w:shd w:val="clear" w:color="auto" w:fill="FFFFFF"/>
          </w:rPr>
          <w:delText>y</w:delText>
        </w:r>
      </w:del>
      <w:r w:rsidRPr="005E346A">
        <w:rPr>
          <w:rFonts w:asciiTheme="minorHAnsi" w:hAnsiTheme="minorHAnsi" w:cstheme="minorHAnsi"/>
          <w:sz w:val="28"/>
          <w:szCs w:val="28"/>
          <w:shd w:val="clear" w:color="auto" w:fill="FFFFFF"/>
        </w:rPr>
        <w:t xml:space="preserve"> </w:t>
      </w:r>
      <w:ins w:id="137" w:author="Martin Fleurant" w:date="2022-03-24T08:59:00Z">
        <w:r w:rsidR="00191744">
          <w:rPr>
            <w:rFonts w:asciiTheme="minorHAnsi" w:hAnsiTheme="minorHAnsi" w:cstheme="minorHAnsi"/>
            <w:sz w:val="28"/>
            <w:szCs w:val="28"/>
            <w:shd w:val="clear" w:color="auto" w:fill="FFFFFF"/>
          </w:rPr>
          <w:t xml:space="preserve">the best of breed </w:t>
        </w:r>
      </w:ins>
      <w:del w:id="138" w:author="Martin Fleurant" w:date="2022-03-24T08:59:00Z">
        <w:r w:rsidRPr="005E346A" w:rsidDel="00191744">
          <w:rPr>
            <w:rFonts w:asciiTheme="minorHAnsi" w:hAnsiTheme="minorHAnsi" w:cstheme="minorHAnsi"/>
            <w:sz w:val="28"/>
            <w:szCs w:val="28"/>
            <w:shd w:val="clear" w:color="auto" w:fill="FFFFFF"/>
          </w:rPr>
          <w:delText xml:space="preserve">a </w:delText>
        </w:r>
      </w:del>
      <w:r w:rsidRPr="005E346A">
        <w:rPr>
          <w:rFonts w:asciiTheme="minorHAnsi" w:hAnsiTheme="minorHAnsi" w:cstheme="minorHAnsi"/>
          <w:sz w:val="28"/>
          <w:szCs w:val="28"/>
          <w:shd w:val="clear" w:color="auto" w:fill="FFFFFF"/>
        </w:rPr>
        <w:t>candidate</w:t>
      </w:r>
      <w:ins w:id="139" w:author="Martin Fleurant" w:date="2022-03-24T08:59:00Z">
        <w:r w:rsidR="00191744">
          <w:rPr>
            <w:rFonts w:asciiTheme="minorHAnsi" w:hAnsiTheme="minorHAnsi" w:cstheme="minorHAnsi"/>
            <w:sz w:val="28"/>
            <w:szCs w:val="28"/>
            <w:shd w:val="clear" w:color="auto" w:fill="FFFFFF"/>
          </w:rPr>
          <w:t>s</w:t>
        </w:r>
      </w:ins>
      <w:r w:rsidRPr="005E346A">
        <w:rPr>
          <w:rFonts w:asciiTheme="minorHAnsi" w:hAnsiTheme="minorHAnsi" w:cstheme="minorHAnsi"/>
          <w:sz w:val="28"/>
          <w:szCs w:val="28"/>
          <w:shd w:val="clear" w:color="auto" w:fill="FFFFFF"/>
        </w:rPr>
        <w:t xml:space="preserve"> th</w:t>
      </w:r>
      <w:ins w:id="140" w:author="Martin Fleurant" w:date="2022-03-24T08:59:00Z">
        <w:r w:rsidR="00191744">
          <w:rPr>
            <w:rFonts w:asciiTheme="minorHAnsi" w:hAnsiTheme="minorHAnsi" w:cstheme="minorHAnsi"/>
            <w:sz w:val="28"/>
            <w:szCs w:val="28"/>
            <w:shd w:val="clear" w:color="auto" w:fill="FFFFFF"/>
          </w:rPr>
          <w:t xml:space="preserve">at our </w:t>
        </w:r>
      </w:ins>
      <w:del w:id="141" w:author="Martin Fleurant" w:date="2022-03-24T08:59:00Z">
        <w:r w:rsidRPr="005E346A" w:rsidDel="00191744">
          <w:rPr>
            <w:rFonts w:asciiTheme="minorHAnsi" w:hAnsiTheme="minorHAnsi" w:cstheme="minorHAnsi"/>
            <w:sz w:val="28"/>
            <w:szCs w:val="28"/>
            <w:shd w:val="clear" w:color="auto" w:fill="FFFFFF"/>
          </w:rPr>
          <w:delText xml:space="preserve">e </w:delText>
        </w:r>
      </w:del>
      <w:r w:rsidRPr="005E346A">
        <w:rPr>
          <w:rFonts w:asciiTheme="minorHAnsi" w:hAnsiTheme="minorHAnsi" w:cstheme="minorHAnsi"/>
          <w:sz w:val="28"/>
          <w:szCs w:val="28"/>
          <w:shd w:val="clear" w:color="auto" w:fill="FFFFFF"/>
        </w:rPr>
        <w:t>client</w:t>
      </w:r>
      <w:ins w:id="142" w:author="Martin Fleurant" w:date="2022-03-24T08:59:00Z">
        <w:r w:rsidR="00191744">
          <w:rPr>
            <w:rFonts w:asciiTheme="minorHAnsi" w:hAnsiTheme="minorHAnsi" w:cstheme="minorHAnsi"/>
            <w:sz w:val="28"/>
            <w:szCs w:val="28"/>
            <w:shd w:val="clear" w:color="auto" w:fill="FFFFFF"/>
          </w:rPr>
          <w:t xml:space="preserve">s </w:t>
        </w:r>
      </w:ins>
      <w:del w:id="143" w:author="Martin Fleurant" w:date="2022-03-24T08:59:00Z">
        <w:r w:rsidRPr="005E346A" w:rsidDel="00191744">
          <w:rPr>
            <w:rFonts w:asciiTheme="minorHAnsi" w:hAnsiTheme="minorHAnsi" w:cstheme="minorHAnsi"/>
            <w:sz w:val="28"/>
            <w:szCs w:val="28"/>
            <w:shd w:val="clear" w:color="auto" w:fill="FFFFFF"/>
          </w:rPr>
          <w:delText xml:space="preserve"> </w:delText>
        </w:r>
      </w:del>
      <w:r w:rsidRPr="005E346A">
        <w:rPr>
          <w:rFonts w:asciiTheme="minorHAnsi" w:hAnsiTheme="minorHAnsi" w:cstheme="minorHAnsi"/>
          <w:sz w:val="28"/>
          <w:szCs w:val="28"/>
          <w:shd w:val="clear" w:color="auto" w:fill="FFFFFF"/>
        </w:rPr>
        <w:t xml:space="preserve">would like to hire, </w:t>
      </w:r>
      <w:r w:rsidR="00703EC8" w:rsidRPr="005E346A">
        <w:rPr>
          <w:rFonts w:asciiTheme="minorHAnsi" w:hAnsiTheme="minorHAnsi" w:cstheme="minorHAnsi"/>
          <w:sz w:val="28"/>
          <w:szCs w:val="28"/>
          <w:shd w:val="clear" w:color="auto" w:fill="FFFFFF"/>
        </w:rPr>
        <w:t>our team</w:t>
      </w:r>
      <w:r w:rsidR="00C0598E" w:rsidRPr="005E346A">
        <w:rPr>
          <w:rFonts w:asciiTheme="minorHAnsi" w:hAnsiTheme="minorHAnsi" w:cstheme="minorHAnsi"/>
          <w:sz w:val="28"/>
          <w:szCs w:val="28"/>
          <w:shd w:val="clear" w:color="auto" w:fill="FFFFFF"/>
        </w:rPr>
        <w:t xml:space="preserve"> </w:t>
      </w:r>
      <w:del w:id="144" w:author="Martin Fleurant" w:date="2022-03-24T09:00:00Z">
        <w:r w:rsidRPr="005E346A" w:rsidDel="00191744">
          <w:rPr>
            <w:rFonts w:asciiTheme="minorHAnsi" w:hAnsiTheme="minorHAnsi" w:cstheme="minorHAnsi"/>
            <w:sz w:val="28"/>
            <w:szCs w:val="28"/>
            <w:shd w:val="clear" w:color="auto" w:fill="FFFFFF"/>
          </w:rPr>
          <w:delText xml:space="preserve">can </w:delText>
        </w:r>
      </w:del>
      <w:r w:rsidRPr="005E346A">
        <w:rPr>
          <w:rFonts w:asciiTheme="minorHAnsi" w:hAnsiTheme="minorHAnsi" w:cstheme="minorHAnsi"/>
          <w:sz w:val="28"/>
          <w:szCs w:val="28"/>
          <w:shd w:val="clear" w:color="auto" w:fill="FFFFFF"/>
        </w:rPr>
        <w:t>work</w:t>
      </w:r>
      <w:ins w:id="145" w:author="Martin Fleurant" w:date="2022-03-24T09:00:00Z">
        <w:r w:rsidR="00191744">
          <w:rPr>
            <w:rFonts w:asciiTheme="minorHAnsi" w:hAnsiTheme="minorHAnsi" w:cstheme="minorHAnsi"/>
            <w:sz w:val="28"/>
            <w:szCs w:val="28"/>
            <w:shd w:val="clear" w:color="auto" w:fill="FFFFFF"/>
          </w:rPr>
          <w:t>s diligently</w:t>
        </w:r>
      </w:ins>
      <w:r w:rsidRPr="005E346A">
        <w:rPr>
          <w:rFonts w:asciiTheme="minorHAnsi" w:hAnsiTheme="minorHAnsi" w:cstheme="minorHAnsi"/>
          <w:sz w:val="28"/>
          <w:szCs w:val="28"/>
          <w:shd w:val="clear" w:color="auto" w:fill="FFFFFF"/>
        </w:rPr>
        <w:t xml:space="preserve"> to handle </w:t>
      </w:r>
      <w:ins w:id="146" w:author="Martin Fleurant" w:date="2022-03-24T09:00:00Z">
        <w:r w:rsidR="00191744">
          <w:rPr>
            <w:rFonts w:asciiTheme="minorHAnsi" w:hAnsiTheme="minorHAnsi" w:cstheme="minorHAnsi"/>
            <w:sz w:val="28"/>
            <w:szCs w:val="28"/>
            <w:shd w:val="clear" w:color="auto" w:fill="FFFFFF"/>
          </w:rPr>
          <w:t xml:space="preserve">next steps for </w:t>
        </w:r>
      </w:ins>
      <w:r w:rsidRPr="005E346A">
        <w:rPr>
          <w:rFonts w:asciiTheme="minorHAnsi" w:hAnsiTheme="minorHAnsi" w:cstheme="minorHAnsi"/>
          <w:sz w:val="28"/>
          <w:szCs w:val="28"/>
          <w:shd w:val="clear" w:color="auto" w:fill="FFFFFF"/>
        </w:rPr>
        <w:t xml:space="preserve">offer and compensation negotiations with the candidate. By taking </w:t>
      </w:r>
      <w:r w:rsidR="00600A8B" w:rsidRPr="005E346A">
        <w:rPr>
          <w:rFonts w:asciiTheme="minorHAnsi" w:hAnsiTheme="minorHAnsi" w:cstheme="minorHAnsi"/>
          <w:sz w:val="28"/>
          <w:szCs w:val="28"/>
          <w:shd w:val="clear" w:color="auto" w:fill="FFFFFF"/>
        </w:rPr>
        <w:t>these</w:t>
      </w:r>
      <w:r w:rsidRPr="005E346A">
        <w:rPr>
          <w:rFonts w:asciiTheme="minorHAnsi" w:hAnsiTheme="minorHAnsi" w:cstheme="minorHAnsi"/>
          <w:sz w:val="28"/>
          <w:szCs w:val="28"/>
          <w:shd w:val="clear" w:color="auto" w:fill="FFFFFF"/>
        </w:rPr>
        <w:t xml:space="preserve"> negotiations off </w:t>
      </w:r>
      <w:r w:rsidR="007D230E" w:rsidRPr="005E346A">
        <w:rPr>
          <w:rFonts w:asciiTheme="minorHAnsi" w:hAnsiTheme="minorHAnsi" w:cstheme="minorHAnsi"/>
          <w:sz w:val="28"/>
          <w:szCs w:val="28"/>
          <w:shd w:val="clear" w:color="auto" w:fill="FFFFFF"/>
        </w:rPr>
        <w:t xml:space="preserve">the </w:t>
      </w:r>
      <w:del w:id="147" w:author="Martin Fleurant" w:date="2022-03-24T09:06:00Z">
        <w:r w:rsidR="007D230E" w:rsidRPr="005E346A" w:rsidDel="00EA7A39">
          <w:rPr>
            <w:rFonts w:asciiTheme="minorHAnsi" w:hAnsiTheme="minorHAnsi" w:cstheme="minorHAnsi"/>
            <w:sz w:val="28"/>
            <w:szCs w:val="28"/>
            <w:shd w:val="clear" w:color="auto" w:fill="FFFFFF"/>
          </w:rPr>
          <w:delText>clients</w:delText>
        </w:r>
      </w:del>
      <w:ins w:id="148" w:author="Martin Fleurant" w:date="2022-03-24T09:06:00Z">
        <w:r w:rsidR="00EA7A39" w:rsidRPr="005E346A">
          <w:rPr>
            <w:rFonts w:asciiTheme="minorHAnsi" w:hAnsiTheme="minorHAnsi" w:cstheme="minorHAnsi"/>
            <w:sz w:val="28"/>
            <w:szCs w:val="28"/>
            <w:shd w:val="clear" w:color="auto" w:fill="FFFFFF"/>
          </w:rPr>
          <w:t>client’s</w:t>
        </w:r>
      </w:ins>
      <w:r w:rsidR="007D230E" w:rsidRPr="005E346A">
        <w:rPr>
          <w:rFonts w:asciiTheme="minorHAnsi" w:hAnsiTheme="minorHAnsi" w:cstheme="minorHAnsi"/>
          <w:sz w:val="28"/>
          <w:szCs w:val="28"/>
          <w:shd w:val="clear" w:color="auto" w:fill="FFFFFF"/>
        </w:rPr>
        <w:t xml:space="preserve"> hands</w:t>
      </w:r>
      <w:r w:rsidRPr="005E346A">
        <w:rPr>
          <w:rFonts w:asciiTheme="minorHAnsi" w:hAnsiTheme="minorHAnsi" w:cstheme="minorHAnsi"/>
          <w:sz w:val="28"/>
          <w:szCs w:val="28"/>
          <w:shd w:val="clear" w:color="auto" w:fill="FFFFFF"/>
        </w:rPr>
        <w:t xml:space="preserve">, </w:t>
      </w:r>
      <w:r w:rsidR="007D230E" w:rsidRPr="005E346A">
        <w:rPr>
          <w:rFonts w:asciiTheme="minorHAnsi" w:hAnsiTheme="minorHAnsi" w:cstheme="minorHAnsi"/>
          <w:sz w:val="28"/>
          <w:szCs w:val="28"/>
          <w:shd w:val="clear" w:color="auto" w:fill="FFFFFF"/>
        </w:rPr>
        <w:t>we</w:t>
      </w:r>
      <w:r w:rsidRPr="005E346A">
        <w:rPr>
          <w:rFonts w:asciiTheme="minorHAnsi" w:hAnsiTheme="minorHAnsi" w:cstheme="minorHAnsi"/>
          <w:sz w:val="28"/>
          <w:szCs w:val="28"/>
          <w:shd w:val="clear" w:color="auto" w:fill="FFFFFF"/>
        </w:rPr>
        <w:t xml:space="preserve"> </w:t>
      </w:r>
      <w:ins w:id="149" w:author="Martin Fleurant" w:date="2022-03-24T09:00:00Z">
        <w:r w:rsidR="00191744">
          <w:rPr>
            <w:rFonts w:asciiTheme="minorHAnsi" w:hAnsiTheme="minorHAnsi" w:cstheme="minorHAnsi"/>
            <w:sz w:val="28"/>
            <w:szCs w:val="28"/>
            <w:shd w:val="clear" w:color="auto" w:fill="FFFFFF"/>
          </w:rPr>
          <w:t xml:space="preserve">again </w:t>
        </w:r>
      </w:ins>
      <w:del w:id="150" w:author="Martin Fleurant" w:date="2022-03-24T09:00:00Z">
        <w:r w:rsidRPr="005E346A" w:rsidDel="00191744">
          <w:rPr>
            <w:rFonts w:asciiTheme="minorHAnsi" w:hAnsiTheme="minorHAnsi" w:cstheme="minorHAnsi"/>
            <w:sz w:val="28"/>
            <w:szCs w:val="28"/>
            <w:shd w:val="clear" w:color="auto" w:fill="FFFFFF"/>
          </w:rPr>
          <w:delText xml:space="preserve">will </w:delText>
        </w:r>
      </w:del>
      <w:r w:rsidRPr="005E346A">
        <w:rPr>
          <w:rFonts w:asciiTheme="minorHAnsi" w:hAnsiTheme="minorHAnsi" w:cstheme="minorHAnsi"/>
          <w:sz w:val="28"/>
          <w:szCs w:val="28"/>
          <w:shd w:val="clear" w:color="auto" w:fill="FFFFFF"/>
        </w:rPr>
        <w:t>save you time</w:t>
      </w:r>
      <w:ins w:id="151" w:author="Martin Fleurant" w:date="2022-03-24T09:01:00Z">
        <w:r w:rsidR="00191744">
          <w:rPr>
            <w:rFonts w:asciiTheme="minorHAnsi" w:hAnsiTheme="minorHAnsi" w:cstheme="minorHAnsi"/>
            <w:sz w:val="28"/>
            <w:szCs w:val="28"/>
            <w:shd w:val="clear" w:color="auto" w:fill="FFFFFF"/>
          </w:rPr>
          <w:t xml:space="preserve"> so you can focus on your core business needs </w:t>
        </w:r>
      </w:ins>
      <w:del w:id="152" w:author="Martin Fleurant" w:date="2022-03-24T09:01:00Z">
        <w:r w:rsidRPr="005E346A" w:rsidDel="00191744">
          <w:rPr>
            <w:rFonts w:asciiTheme="minorHAnsi" w:hAnsiTheme="minorHAnsi" w:cstheme="minorHAnsi"/>
            <w:sz w:val="28"/>
            <w:szCs w:val="28"/>
            <w:shd w:val="clear" w:color="auto" w:fill="FFFFFF"/>
          </w:rPr>
          <w:delText xml:space="preserve"> </w:delText>
        </w:r>
      </w:del>
      <w:ins w:id="153" w:author="Martin Fleurant" w:date="2022-03-24T09:01:00Z">
        <w:r w:rsidR="00191744">
          <w:rPr>
            <w:rFonts w:asciiTheme="minorHAnsi" w:hAnsiTheme="minorHAnsi" w:cstheme="minorHAnsi"/>
            <w:sz w:val="28"/>
            <w:szCs w:val="28"/>
            <w:shd w:val="clear" w:color="auto" w:fill="FFFFFF"/>
          </w:rPr>
          <w:t>to</w:t>
        </w:r>
      </w:ins>
      <w:del w:id="154" w:author="Martin Fleurant" w:date="2022-03-24T09:01:00Z">
        <w:r w:rsidRPr="005E346A" w:rsidDel="00191744">
          <w:rPr>
            <w:rFonts w:asciiTheme="minorHAnsi" w:hAnsiTheme="minorHAnsi" w:cstheme="minorHAnsi"/>
            <w:sz w:val="28"/>
            <w:szCs w:val="28"/>
            <w:shd w:val="clear" w:color="auto" w:fill="FFFFFF"/>
          </w:rPr>
          <w:delText>and</w:delText>
        </w:r>
      </w:del>
      <w:r w:rsidRPr="005E346A">
        <w:rPr>
          <w:rFonts w:asciiTheme="minorHAnsi" w:hAnsiTheme="minorHAnsi" w:cstheme="minorHAnsi"/>
          <w:sz w:val="28"/>
          <w:szCs w:val="28"/>
          <w:shd w:val="clear" w:color="auto" w:fill="FFFFFF"/>
        </w:rPr>
        <w:t xml:space="preserve"> ensure the candidate has a</w:t>
      </w:r>
      <w:r w:rsidR="00107A22" w:rsidRPr="005E346A">
        <w:rPr>
          <w:rFonts w:asciiTheme="minorHAnsi" w:hAnsiTheme="minorHAnsi" w:cstheme="minorHAnsi"/>
          <w:sz w:val="28"/>
          <w:szCs w:val="28"/>
          <w:shd w:val="clear" w:color="auto" w:fill="FFFFFF"/>
        </w:rPr>
        <w:t>n essential</w:t>
      </w:r>
      <w:r w:rsidRPr="005E346A">
        <w:rPr>
          <w:rFonts w:asciiTheme="minorHAnsi" w:hAnsiTheme="minorHAnsi" w:cstheme="minorHAnsi"/>
          <w:sz w:val="28"/>
          <w:szCs w:val="28"/>
          <w:shd w:val="clear" w:color="auto" w:fill="FFFFFF"/>
        </w:rPr>
        <w:t xml:space="preserve"> point-of-contact throughout their experience.</w:t>
      </w:r>
    </w:p>
    <w:p w14:paraId="393B7B6F" w14:textId="334395C4" w:rsidR="003255DE" w:rsidRPr="005E346A" w:rsidRDefault="0055799C" w:rsidP="003255DE">
      <w:pPr>
        <w:rPr>
          <w:rFonts w:asciiTheme="minorHAnsi" w:hAnsiTheme="minorHAnsi" w:cstheme="minorHAnsi"/>
          <w:b/>
          <w:bCs/>
          <w:sz w:val="28"/>
          <w:szCs w:val="28"/>
          <w:shd w:val="clear" w:color="auto" w:fill="FFFFFF"/>
        </w:rPr>
      </w:pPr>
      <w:r w:rsidRPr="005E346A">
        <w:rPr>
          <w:rFonts w:asciiTheme="minorHAnsi" w:hAnsiTheme="minorHAnsi" w:cstheme="minorHAnsi"/>
          <w:b/>
          <w:bCs/>
          <w:sz w:val="28"/>
          <w:szCs w:val="28"/>
          <w:shd w:val="clear" w:color="auto" w:fill="FFFFFF"/>
        </w:rPr>
        <w:t>O</w:t>
      </w:r>
      <w:r w:rsidR="003255DE" w:rsidRPr="005E346A">
        <w:rPr>
          <w:rFonts w:asciiTheme="minorHAnsi" w:hAnsiTheme="minorHAnsi" w:cstheme="minorHAnsi"/>
          <w:b/>
          <w:bCs/>
          <w:sz w:val="28"/>
          <w:szCs w:val="28"/>
          <w:shd w:val="clear" w:color="auto" w:fill="FFFFFF"/>
        </w:rPr>
        <w:t>nboarding</w:t>
      </w:r>
      <w:r w:rsidRPr="005E346A">
        <w:rPr>
          <w:rFonts w:asciiTheme="minorHAnsi" w:hAnsiTheme="minorHAnsi" w:cstheme="minorHAnsi"/>
          <w:b/>
          <w:bCs/>
          <w:sz w:val="28"/>
          <w:szCs w:val="28"/>
          <w:shd w:val="clear" w:color="auto" w:fill="FFFFFF"/>
        </w:rPr>
        <w:t>:</w:t>
      </w:r>
      <w:r w:rsidR="004F422F" w:rsidRPr="005E346A">
        <w:rPr>
          <w:rFonts w:asciiTheme="minorHAnsi" w:hAnsiTheme="minorHAnsi" w:cstheme="minorHAnsi"/>
          <w:b/>
          <w:bCs/>
          <w:sz w:val="28"/>
          <w:szCs w:val="28"/>
          <w:shd w:val="clear" w:color="auto" w:fill="FFFFFF"/>
        </w:rPr>
        <w:t xml:space="preserve"> </w:t>
      </w:r>
      <w:r w:rsidR="004F422F" w:rsidRPr="005E346A">
        <w:rPr>
          <w:rFonts w:asciiTheme="minorHAnsi" w:hAnsiTheme="minorHAnsi" w:cstheme="minorHAnsi"/>
          <w:sz w:val="28"/>
          <w:szCs w:val="28"/>
          <w:shd w:val="clear" w:color="auto" w:fill="FFFFFF"/>
        </w:rPr>
        <w:t xml:space="preserve">Once an offer has been </w:t>
      </w:r>
      <w:ins w:id="155" w:author="Martin Fleurant" w:date="2022-03-24T09:05:00Z">
        <w:r w:rsidR="00EA7A39">
          <w:rPr>
            <w:rFonts w:asciiTheme="minorHAnsi" w:hAnsiTheme="minorHAnsi" w:cstheme="minorHAnsi"/>
            <w:sz w:val="28"/>
            <w:szCs w:val="28"/>
            <w:shd w:val="clear" w:color="auto" w:fill="FFFFFF"/>
          </w:rPr>
          <w:t xml:space="preserve">extended and </w:t>
        </w:r>
      </w:ins>
      <w:r w:rsidR="004F422F" w:rsidRPr="005E346A">
        <w:rPr>
          <w:rFonts w:asciiTheme="minorHAnsi" w:hAnsiTheme="minorHAnsi" w:cstheme="minorHAnsi"/>
          <w:sz w:val="28"/>
          <w:szCs w:val="28"/>
          <w:shd w:val="clear" w:color="auto" w:fill="FFFFFF"/>
        </w:rPr>
        <w:t xml:space="preserve">accepted, we </w:t>
      </w:r>
      <w:del w:id="156" w:author="Martin Fleurant" w:date="2022-03-24T09:05:00Z">
        <w:r w:rsidR="004F422F" w:rsidRPr="005E346A" w:rsidDel="00EA7A39">
          <w:rPr>
            <w:rFonts w:asciiTheme="minorHAnsi" w:hAnsiTheme="minorHAnsi" w:cstheme="minorHAnsi"/>
            <w:sz w:val="28"/>
            <w:szCs w:val="28"/>
            <w:shd w:val="clear" w:color="auto" w:fill="FFFFFF"/>
          </w:rPr>
          <w:delText xml:space="preserve">can </w:delText>
        </w:r>
      </w:del>
      <w:ins w:id="157" w:author="Martin Fleurant" w:date="2022-03-24T09:05:00Z">
        <w:r w:rsidR="00EA7A39">
          <w:rPr>
            <w:rFonts w:asciiTheme="minorHAnsi" w:hAnsiTheme="minorHAnsi" w:cstheme="minorHAnsi"/>
            <w:sz w:val="28"/>
            <w:szCs w:val="28"/>
            <w:shd w:val="clear" w:color="auto" w:fill="FFFFFF"/>
          </w:rPr>
          <w:t xml:space="preserve">have dedicated resources to </w:t>
        </w:r>
      </w:ins>
      <w:r w:rsidR="004F422F" w:rsidRPr="005E346A">
        <w:rPr>
          <w:rFonts w:asciiTheme="minorHAnsi" w:hAnsiTheme="minorHAnsi" w:cstheme="minorHAnsi"/>
          <w:sz w:val="28"/>
          <w:szCs w:val="28"/>
          <w:shd w:val="clear" w:color="auto" w:fill="FFFFFF"/>
        </w:rPr>
        <w:t>assist clients with employee onboarding</w:t>
      </w:r>
      <w:r w:rsidR="008C7479" w:rsidRPr="005E346A">
        <w:rPr>
          <w:rFonts w:asciiTheme="minorHAnsi" w:hAnsiTheme="minorHAnsi" w:cstheme="minorHAnsi"/>
          <w:sz w:val="28"/>
          <w:szCs w:val="28"/>
          <w:shd w:val="clear" w:color="auto" w:fill="FFFFFF"/>
        </w:rPr>
        <w:t xml:space="preserve">, helping both parties complete the </w:t>
      </w:r>
      <w:ins w:id="158" w:author="Martin Fleurant" w:date="2022-03-24T09:05:00Z">
        <w:r w:rsidR="00EA7A39">
          <w:rPr>
            <w:rFonts w:asciiTheme="minorHAnsi" w:hAnsiTheme="minorHAnsi" w:cstheme="minorHAnsi"/>
            <w:sz w:val="28"/>
            <w:szCs w:val="28"/>
            <w:shd w:val="clear" w:color="auto" w:fill="FFFFFF"/>
          </w:rPr>
          <w:t xml:space="preserve">onboarding </w:t>
        </w:r>
      </w:ins>
      <w:r w:rsidR="008C7479" w:rsidRPr="005E346A">
        <w:rPr>
          <w:rFonts w:asciiTheme="minorHAnsi" w:hAnsiTheme="minorHAnsi" w:cstheme="minorHAnsi"/>
          <w:sz w:val="28"/>
          <w:szCs w:val="28"/>
          <w:shd w:val="clear" w:color="auto" w:fill="FFFFFF"/>
        </w:rPr>
        <w:t>process</w:t>
      </w:r>
      <w:del w:id="159" w:author="Martin Fleurant" w:date="2022-03-24T09:06:00Z">
        <w:r w:rsidR="008C7479" w:rsidRPr="005E346A" w:rsidDel="00EA7A39">
          <w:rPr>
            <w:rFonts w:asciiTheme="minorHAnsi" w:hAnsiTheme="minorHAnsi" w:cstheme="minorHAnsi"/>
            <w:sz w:val="28"/>
            <w:szCs w:val="28"/>
            <w:shd w:val="clear" w:color="auto" w:fill="FFFFFF"/>
          </w:rPr>
          <w:delText xml:space="preserve"> for employment</w:delText>
        </w:r>
      </w:del>
      <w:r w:rsidR="008C7479" w:rsidRPr="005E346A">
        <w:rPr>
          <w:rFonts w:asciiTheme="minorHAnsi" w:hAnsiTheme="minorHAnsi" w:cstheme="minorHAnsi"/>
          <w:sz w:val="28"/>
          <w:szCs w:val="28"/>
          <w:shd w:val="clear" w:color="auto" w:fill="FFFFFF"/>
        </w:rPr>
        <w:t xml:space="preserve">. </w:t>
      </w:r>
    </w:p>
    <w:p w14:paraId="6AE84E12" w14:textId="294EAC00" w:rsidR="00E7011F" w:rsidRPr="005E346A" w:rsidRDefault="00E7011F" w:rsidP="00A17481">
      <w:pPr>
        <w:rPr>
          <w:rFonts w:asciiTheme="minorHAnsi" w:hAnsiTheme="minorHAnsi" w:cstheme="minorHAnsi"/>
          <w:sz w:val="28"/>
          <w:szCs w:val="28"/>
          <w:shd w:val="clear" w:color="auto" w:fill="FFFFFF"/>
        </w:rPr>
      </w:pPr>
    </w:p>
    <w:p w14:paraId="18BADB0E" w14:textId="45C07882" w:rsidR="00A17481" w:rsidRPr="005E346A" w:rsidRDefault="00A17481" w:rsidP="00A17481">
      <w:pPr>
        <w:rPr>
          <w:rFonts w:asciiTheme="minorHAnsi" w:hAnsiTheme="minorHAnsi" w:cstheme="minorHAnsi"/>
          <w:b/>
          <w:bCs/>
          <w:sz w:val="28"/>
          <w:szCs w:val="28"/>
          <w:shd w:val="clear" w:color="auto" w:fill="FFFFFF"/>
        </w:rPr>
      </w:pPr>
      <w:r w:rsidRPr="005E346A">
        <w:rPr>
          <w:rFonts w:asciiTheme="minorHAnsi" w:hAnsiTheme="minorHAnsi" w:cstheme="minorHAnsi"/>
          <w:b/>
          <w:bCs/>
          <w:sz w:val="28"/>
          <w:szCs w:val="28"/>
          <w:shd w:val="clear" w:color="auto" w:fill="FFFFFF"/>
        </w:rPr>
        <w:t>ACCESS TO BETTER TALENT = BETTER FINAL CANDIDATES AND HIRE = SAVE TIME AND MONEY.</w:t>
      </w:r>
    </w:p>
    <w:p w14:paraId="52A9711B" w14:textId="77777777" w:rsidR="00F274D9" w:rsidRPr="005E346A" w:rsidRDefault="00F274D9" w:rsidP="00A17481">
      <w:pPr>
        <w:rPr>
          <w:rFonts w:asciiTheme="minorHAnsi" w:hAnsiTheme="minorHAnsi" w:cstheme="minorHAnsi"/>
          <w:b/>
          <w:bCs/>
          <w:sz w:val="28"/>
          <w:szCs w:val="28"/>
        </w:rPr>
      </w:pPr>
    </w:p>
    <w:p w14:paraId="4D5A053A" w14:textId="1A9722D1" w:rsidR="008C47FE" w:rsidRPr="005E346A" w:rsidRDefault="00816FC9" w:rsidP="00816FC9">
      <w:pPr>
        <w:rPr>
          <w:rFonts w:asciiTheme="minorHAnsi" w:hAnsiTheme="minorHAnsi" w:cstheme="minorHAnsi"/>
          <w:sz w:val="28"/>
          <w:szCs w:val="28"/>
          <w:shd w:val="clear" w:color="auto" w:fill="FFFFFF"/>
        </w:rPr>
      </w:pPr>
      <w:r w:rsidRPr="005E346A">
        <w:rPr>
          <w:rFonts w:asciiTheme="minorHAnsi" w:hAnsiTheme="minorHAnsi" w:cstheme="minorHAnsi"/>
          <w:sz w:val="28"/>
          <w:szCs w:val="28"/>
        </w:rPr>
        <w:t xml:space="preserve">It’s our job to find your next great </w:t>
      </w:r>
      <w:del w:id="160" w:author="Martin Fleurant" w:date="2022-03-24T09:06:00Z">
        <w:r w:rsidRPr="005E346A" w:rsidDel="00EA7A39">
          <w:rPr>
            <w:rFonts w:asciiTheme="minorHAnsi" w:hAnsiTheme="minorHAnsi" w:cstheme="minorHAnsi"/>
            <w:sz w:val="28"/>
            <w:szCs w:val="28"/>
          </w:rPr>
          <w:delText xml:space="preserve">hire </w:delText>
        </w:r>
      </w:del>
      <w:ins w:id="161" w:author="Martin Fleurant" w:date="2022-03-24T09:08:00Z">
        <w:r w:rsidR="00894FD2">
          <w:rPr>
            <w:rFonts w:asciiTheme="minorHAnsi" w:hAnsiTheme="minorHAnsi" w:cstheme="minorHAnsi"/>
            <w:sz w:val="28"/>
            <w:szCs w:val="28"/>
          </w:rPr>
          <w:t>candidate</w:t>
        </w:r>
      </w:ins>
      <w:ins w:id="162" w:author="Martin Fleurant" w:date="2022-03-24T09:06:00Z">
        <w:r w:rsidR="00EA7A39" w:rsidRPr="005E346A">
          <w:rPr>
            <w:rFonts w:asciiTheme="minorHAnsi" w:hAnsiTheme="minorHAnsi" w:cstheme="minorHAnsi"/>
            <w:sz w:val="28"/>
            <w:szCs w:val="28"/>
          </w:rPr>
          <w:t xml:space="preserve"> </w:t>
        </w:r>
      </w:ins>
      <w:r w:rsidRPr="005E346A">
        <w:rPr>
          <w:rFonts w:asciiTheme="minorHAnsi" w:hAnsiTheme="minorHAnsi" w:cstheme="minorHAnsi"/>
          <w:sz w:val="28"/>
          <w:szCs w:val="28"/>
        </w:rPr>
        <w:t>- that’s our area of</w:t>
      </w:r>
      <w:ins w:id="163" w:author="Martin Fleurant" w:date="2022-03-24T09:06:00Z">
        <w:r w:rsidR="00EA7A39">
          <w:rPr>
            <w:rFonts w:asciiTheme="minorHAnsi" w:hAnsiTheme="minorHAnsi" w:cstheme="minorHAnsi"/>
            <w:sz w:val="28"/>
            <w:szCs w:val="28"/>
          </w:rPr>
          <w:t xml:space="preserve"> </w:t>
        </w:r>
      </w:ins>
      <w:ins w:id="164" w:author="Martin Fleurant" w:date="2022-03-24T09:07:00Z">
        <w:r w:rsidR="00EA7A39">
          <w:rPr>
            <w:rFonts w:asciiTheme="minorHAnsi" w:hAnsiTheme="minorHAnsi" w:cstheme="minorHAnsi"/>
            <w:sz w:val="28"/>
            <w:szCs w:val="28"/>
          </w:rPr>
          <w:t>focused</w:t>
        </w:r>
      </w:ins>
      <w:r w:rsidRPr="005E346A">
        <w:rPr>
          <w:rFonts w:asciiTheme="minorHAnsi" w:hAnsiTheme="minorHAnsi" w:cstheme="minorHAnsi"/>
          <w:sz w:val="28"/>
          <w:szCs w:val="28"/>
        </w:rPr>
        <w:t xml:space="preserve"> expertise</w:t>
      </w:r>
      <w:ins w:id="165" w:author="Martin Fleurant" w:date="2022-03-24T09:07:00Z">
        <w:r w:rsidR="00894FD2">
          <w:rPr>
            <w:rFonts w:asciiTheme="minorHAnsi" w:hAnsiTheme="minorHAnsi" w:cstheme="minorHAnsi"/>
            <w:sz w:val="28"/>
            <w:szCs w:val="28"/>
          </w:rPr>
          <w:t>. We have references from our clients to vouch a</w:t>
        </w:r>
      </w:ins>
      <w:ins w:id="166" w:author="Martin Fleurant" w:date="2022-03-24T09:08:00Z">
        <w:r w:rsidR="00894FD2">
          <w:rPr>
            <w:rFonts w:asciiTheme="minorHAnsi" w:hAnsiTheme="minorHAnsi" w:cstheme="minorHAnsi"/>
            <w:sz w:val="28"/>
            <w:szCs w:val="28"/>
          </w:rPr>
          <w:t xml:space="preserve">s to why </w:t>
        </w:r>
      </w:ins>
      <w:del w:id="167" w:author="Martin Fleurant" w:date="2022-03-24T09:08:00Z">
        <w:r w:rsidRPr="005E346A" w:rsidDel="00894FD2">
          <w:rPr>
            <w:rFonts w:asciiTheme="minorHAnsi" w:hAnsiTheme="minorHAnsi" w:cstheme="minorHAnsi"/>
            <w:sz w:val="28"/>
            <w:szCs w:val="28"/>
          </w:rPr>
          <w:delText xml:space="preserve"> and why</w:delText>
        </w:r>
      </w:del>
      <w:r w:rsidRPr="005E346A">
        <w:rPr>
          <w:rFonts w:asciiTheme="minorHAnsi" w:hAnsiTheme="minorHAnsi" w:cstheme="minorHAnsi"/>
          <w:sz w:val="28"/>
          <w:szCs w:val="28"/>
        </w:rPr>
        <w:t xml:space="preserve"> you can count on us to hire your next top employee</w:t>
      </w:r>
      <w:ins w:id="168" w:author="Martin Fleurant" w:date="2022-03-24T09:08:00Z">
        <w:r w:rsidR="00894FD2">
          <w:rPr>
            <w:rFonts w:asciiTheme="minorHAnsi" w:hAnsiTheme="minorHAnsi" w:cstheme="minorHAnsi"/>
            <w:sz w:val="28"/>
            <w:szCs w:val="28"/>
          </w:rPr>
          <w:t>.</w:t>
        </w:r>
      </w:ins>
      <w:del w:id="169" w:author="Martin Fleurant" w:date="2022-03-24T09:08:00Z">
        <w:r w:rsidRPr="005E346A" w:rsidDel="00894FD2">
          <w:rPr>
            <w:rFonts w:asciiTheme="minorHAnsi" w:hAnsiTheme="minorHAnsi" w:cstheme="minorHAnsi"/>
            <w:sz w:val="28"/>
            <w:szCs w:val="28"/>
          </w:rPr>
          <w:delText>!</w:delText>
        </w:r>
      </w:del>
      <w:r w:rsidRPr="005E346A">
        <w:rPr>
          <w:rFonts w:asciiTheme="minorHAnsi" w:hAnsiTheme="minorHAnsi" w:cstheme="minorHAnsi"/>
          <w:sz w:val="28"/>
          <w:szCs w:val="28"/>
        </w:rPr>
        <w:t xml:space="preserve"> Our team is looking forward to </w:t>
      </w:r>
      <w:del w:id="170" w:author="Martin Fleurant" w:date="2022-03-24T09:08:00Z">
        <w:r w:rsidRPr="005E346A" w:rsidDel="00894FD2">
          <w:rPr>
            <w:rFonts w:asciiTheme="minorHAnsi" w:hAnsiTheme="minorHAnsi" w:cstheme="minorHAnsi"/>
            <w:sz w:val="28"/>
            <w:szCs w:val="28"/>
          </w:rPr>
          <w:delText>receiving your</w:delText>
        </w:r>
      </w:del>
      <w:ins w:id="171" w:author="Martin Fleurant" w:date="2022-03-24T09:08:00Z">
        <w:r w:rsidR="00894FD2">
          <w:rPr>
            <w:rFonts w:asciiTheme="minorHAnsi" w:hAnsiTheme="minorHAnsi" w:cstheme="minorHAnsi"/>
            <w:sz w:val="28"/>
            <w:szCs w:val="28"/>
          </w:rPr>
          <w:t xml:space="preserve">engaging with </w:t>
        </w:r>
      </w:ins>
      <w:ins w:id="172" w:author="Martin Fleurant" w:date="2022-03-24T09:09:00Z">
        <w:r w:rsidR="00894FD2">
          <w:rPr>
            <w:rFonts w:asciiTheme="minorHAnsi" w:hAnsiTheme="minorHAnsi" w:cstheme="minorHAnsi"/>
            <w:sz w:val="28"/>
            <w:szCs w:val="28"/>
          </w:rPr>
          <w:t xml:space="preserve">you </w:t>
        </w:r>
      </w:ins>
      <w:r w:rsidRPr="005E346A">
        <w:rPr>
          <w:rFonts w:asciiTheme="minorHAnsi" w:hAnsiTheme="minorHAnsi" w:cstheme="minorHAnsi"/>
          <w:sz w:val="28"/>
          <w:szCs w:val="28"/>
        </w:rPr>
        <w:t xml:space="preserve"> </w:t>
      </w:r>
      <w:del w:id="173" w:author="Martin Fleurant" w:date="2022-03-24T09:09:00Z">
        <w:r w:rsidRPr="005E346A" w:rsidDel="00894FD2">
          <w:rPr>
            <w:rFonts w:asciiTheme="minorHAnsi" w:hAnsiTheme="minorHAnsi" w:cstheme="minorHAnsi"/>
            <w:sz w:val="28"/>
            <w:szCs w:val="28"/>
          </w:rPr>
          <w:delText>requests so</w:delText>
        </w:r>
      </w:del>
      <w:ins w:id="174" w:author="Martin Fleurant" w:date="2022-03-24T09:09:00Z">
        <w:r w:rsidR="00894FD2">
          <w:rPr>
            <w:rFonts w:asciiTheme="minorHAnsi" w:hAnsiTheme="minorHAnsi" w:cstheme="minorHAnsi"/>
            <w:sz w:val="28"/>
            <w:szCs w:val="28"/>
          </w:rPr>
          <w:t xml:space="preserve">requirements and </w:t>
        </w:r>
      </w:ins>
      <w:del w:id="175" w:author="Martin Fleurant" w:date="2022-03-24T09:09:00Z">
        <w:r w:rsidR="0027375C" w:rsidRPr="005E346A" w:rsidDel="00894FD2">
          <w:rPr>
            <w:rFonts w:asciiTheme="minorHAnsi" w:hAnsiTheme="minorHAnsi" w:cstheme="minorHAnsi"/>
            <w:sz w:val="28"/>
            <w:szCs w:val="28"/>
          </w:rPr>
          <w:delText xml:space="preserve"> </w:delText>
        </w:r>
      </w:del>
      <w:r w:rsidRPr="005E346A">
        <w:rPr>
          <w:rFonts w:asciiTheme="minorHAnsi" w:hAnsiTheme="minorHAnsi" w:cstheme="minorHAnsi"/>
          <w:sz w:val="28"/>
          <w:szCs w:val="28"/>
          <w:shd w:val="clear" w:color="auto" w:fill="FFFFFF"/>
        </w:rPr>
        <w:t>you can be certain that you’ll receive properly evaluated candidates who meet the criteria provided.</w:t>
      </w:r>
      <w:r w:rsidR="008C47FE" w:rsidRPr="005E346A">
        <w:rPr>
          <w:rFonts w:asciiTheme="minorHAnsi" w:hAnsiTheme="minorHAnsi" w:cstheme="minorHAnsi"/>
          <w:sz w:val="28"/>
          <w:szCs w:val="28"/>
          <w:shd w:val="clear" w:color="auto" w:fill="FFFFFF"/>
        </w:rPr>
        <w:t xml:space="preserve"> </w:t>
      </w:r>
    </w:p>
    <w:p w14:paraId="5D0F05CD" w14:textId="77777777" w:rsidR="000449F4" w:rsidRPr="005E346A" w:rsidRDefault="000449F4" w:rsidP="00563B0C">
      <w:pPr>
        <w:shd w:val="clear" w:color="auto" w:fill="FFFFFF"/>
        <w:rPr>
          <w:rFonts w:asciiTheme="minorHAnsi" w:hAnsiTheme="minorHAnsi" w:cstheme="minorHAnsi"/>
          <w:b/>
          <w:bCs/>
          <w:color w:val="000000" w:themeColor="text1"/>
          <w:sz w:val="28"/>
          <w:szCs w:val="28"/>
        </w:rPr>
      </w:pPr>
    </w:p>
    <w:p w14:paraId="0131F9B7" w14:textId="24C2CF07" w:rsidR="00563B0C" w:rsidRPr="005E346A" w:rsidRDefault="00834404" w:rsidP="00563B0C">
      <w:pPr>
        <w:shd w:val="clear" w:color="auto" w:fill="FFFFFF"/>
        <w:rPr>
          <w:rFonts w:asciiTheme="minorHAnsi" w:hAnsiTheme="minorHAnsi" w:cstheme="minorHAnsi"/>
          <w:b/>
          <w:bCs/>
          <w:color w:val="000000" w:themeColor="text1"/>
          <w:sz w:val="28"/>
          <w:szCs w:val="28"/>
        </w:rPr>
      </w:pPr>
      <w:r w:rsidRPr="005E346A">
        <w:rPr>
          <w:rFonts w:asciiTheme="minorHAnsi" w:hAnsiTheme="minorHAnsi" w:cstheme="minorHAnsi"/>
          <w:b/>
          <w:bCs/>
          <w:color w:val="000000" w:themeColor="text1"/>
          <w:sz w:val="28"/>
          <w:szCs w:val="28"/>
        </w:rPr>
        <w:t>Clients</w:t>
      </w:r>
      <w:r>
        <w:rPr>
          <w:rFonts w:asciiTheme="minorHAnsi" w:hAnsiTheme="minorHAnsi" w:cstheme="minorHAnsi"/>
          <w:b/>
          <w:bCs/>
          <w:color w:val="000000" w:themeColor="text1"/>
          <w:sz w:val="28"/>
          <w:szCs w:val="28"/>
        </w:rPr>
        <w:t xml:space="preserve"> and </w:t>
      </w:r>
      <w:r w:rsidR="00563B0C" w:rsidRPr="005E346A">
        <w:rPr>
          <w:rFonts w:asciiTheme="minorHAnsi" w:hAnsiTheme="minorHAnsi" w:cstheme="minorHAnsi"/>
          <w:b/>
          <w:bCs/>
          <w:color w:val="000000" w:themeColor="text1"/>
          <w:sz w:val="28"/>
          <w:szCs w:val="28"/>
        </w:rPr>
        <w:t xml:space="preserve">Industries </w:t>
      </w:r>
      <w:r w:rsidR="00D5283A" w:rsidRPr="005E346A">
        <w:rPr>
          <w:rFonts w:asciiTheme="minorHAnsi" w:hAnsiTheme="minorHAnsi" w:cstheme="minorHAnsi"/>
          <w:b/>
          <w:bCs/>
          <w:color w:val="000000" w:themeColor="text1"/>
          <w:sz w:val="28"/>
          <w:szCs w:val="28"/>
        </w:rPr>
        <w:t>T</w:t>
      </w:r>
      <w:r w:rsidR="00563B0C" w:rsidRPr="005E346A">
        <w:rPr>
          <w:rFonts w:asciiTheme="minorHAnsi" w:hAnsiTheme="minorHAnsi" w:cstheme="minorHAnsi"/>
          <w:b/>
          <w:bCs/>
          <w:color w:val="000000" w:themeColor="text1"/>
          <w:sz w:val="28"/>
          <w:szCs w:val="28"/>
        </w:rPr>
        <w:t xml:space="preserve">hat </w:t>
      </w:r>
      <w:r w:rsidR="00D5283A" w:rsidRPr="005E346A">
        <w:rPr>
          <w:rFonts w:asciiTheme="minorHAnsi" w:hAnsiTheme="minorHAnsi" w:cstheme="minorHAnsi"/>
          <w:b/>
          <w:bCs/>
          <w:color w:val="000000" w:themeColor="text1"/>
          <w:sz w:val="28"/>
          <w:szCs w:val="28"/>
        </w:rPr>
        <w:t>W</w:t>
      </w:r>
      <w:r w:rsidR="00563B0C" w:rsidRPr="005E346A">
        <w:rPr>
          <w:rFonts w:asciiTheme="minorHAnsi" w:hAnsiTheme="minorHAnsi" w:cstheme="minorHAnsi"/>
          <w:b/>
          <w:bCs/>
          <w:color w:val="000000" w:themeColor="text1"/>
          <w:sz w:val="28"/>
          <w:szCs w:val="28"/>
        </w:rPr>
        <w:t xml:space="preserve">e </w:t>
      </w:r>
      <w:r w:rsidR="00D5283A" w:rsidRPr="005E346A">
        <w:rPr>
          <w:rFonts w:asciiTheme="minorHAnsi" w:hAnsiTheme="minorHAnsi" w:cstheme="minorHAnsi"/>
          <w:b/>
          <w:bCs/>
          <w:color w:val="000000" w:themeColor="text1"/>
          <w:sz w:val="28"/>
          <w:szCs w:val="28"/>
        </w:rPr>
        <w:t>S</w:t>
      </w:r>
      <w:r w:rsidR="00563B0C" w:rsidRPr="005E346A">
        <w:rPr>
          <w:rFonts w:asciiTheme="minorHAnsi" w:hAnsiTheme="minorHAnsi" w:cstheme="minorHAnsi"/>
          <w:b/>
          <w:bCs/>
          <w:color w:val="000000" w:themeColor="text1"/>
          <w:sz w:val="28"/>
          <w:szCs w:val="28"/>
        </w:rPr>
        <w:t>erve</w:t>
      </w:r>
    </w:p>
    <w:p w14:paraId="5B1B3C39" w14:textId="3EE24B12" w:rsidR="00642C3D" w:rsidRPr="005E346A" w:rsidRDefault="00642C3D" w:rsidP="00563B0C">
      <w:pPr>
        <w:shd w:val="clear" w:color="auto" w:fill="FFFFFF"/>
        <w:rPr>
          <w:rFonts w:asciiTheme="minorHAnsi" w:hAnsiTheme="minorHAnsi" w:cstheme="minorHAnsi"/>
          <w:b/>
          <w:bCs/>
          <w:color w:val="000000" w:themeColor="text1"/>
          <w:sz w:val="28"/>
          <w:szCs w:val="28"/>
        </w:rPr>
      </w:pPr>
    </w:p>
    <w:p w14:paraId="01174B4F" w14:textId="1CCB2FE7" w:rsidR="0066706E" w:rsidRPr="005E346A" w:rsidRDefault="006619AF" w:rsidP="0066706E">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We have</w:t>
      </w:r>
      <w:ins w:id="176" w:author="Martin Fleurant" w:date="2022-03-24T09:16:00Z">
        <w:r w:rsidR="00C717EB">
          <w:rPr>
            <w:rFonts w:asciiTheme="minorHAnsi" w:hAnsiTheme="minorHAnsi" w:cstheme="minorHAnsi"/>
            <w:color w:val="000000" w:themeColor="text1"/>
            <w:sz w:val="28"/>
            <w:szCs w:val="28"/>
          </w:rPr>
          <w:t xml:space="preserve"> supported </w:t>
        </w:r>
      </w:ins>
      <w:del w:id="177" w:author="Martin Fleurant" w:date="2022-03-24T09:16:00Z">
        <w:r w:rsidDel="00C717EB">
          <w:rPr>
            <w:rFonts w:asciiTheme="minorHAnsi" w:hAnsiTheme="minorHAnsi" w:cstheme="minorHAnsi"/>
            <w:color w:val="000000" w:themeColor="text1"/>
            <w:sz w:val="28"/>
            <w:szCs w:val="28"/>
          </w:rPr>
          <w:delText xml:space="preserve"> </w:delText>
        </w:r>
      </w:del>
      <w:del w:id="178" w:author="Martin Fleurant" w:date="2022-03-24T09:15:00Z">
        <w:r w:rsidDel="00C717EB">
          <w:rPr>
            <w:rFonts w:asciiTheme="minorHAnsi" w:hAnsiTheme="minorHAnsi" w:cstheme="minorHAnsi"/>
            <w:color w:val="000000" w:themeColor="text1"/>
            <w:sz w:val="28"/>
            <w:szCs w:val="28"/>
          </w:rPr>
          <w:delText xml:space="preserve">worked </w:delText>
        </w:r>
      </w:del>
      <w:ins w:id="179" w:author="Martin Fleurant" w:date="2022-03-24T09:15:00Z">
        <w:r w:rsidR="00C717EB">
          <w:rPr>
            <w:rFonts w:asciiTheme="minorHAnsi" w:hAnsiTheme="minorHAnsi" w:cstheme="minorHAnsi"/>
            <w:color w:val="000000" w:themeColor="text1"/>
            <w:sz w:val="28"/>
            <w:szCs w:val="28"/>
          </w:rPr>
          <w:t xml:space="preserve">and delivered </w:t>
        </w:r>
      </w:ins>
      <w:r>
        <w:rPr>
          <w:rFonts w:asciiTheme="minorHAnsi" w:hAnsiTheme="minorHAnsi" w:cstheme="minorHAnsi"/>
          <w:color w:val="000000" w:themeColor="text1"/>
          <w:sz w:val="28"/>
          <w:szCs w:val="28"/>
        </w:rPr>
        <w:t xml:space="preserve">successful projects within the </w:t>
      </w:r>
      <w:r w:rsidR="00642C3D" w:rsidRPr="005E346A">
        <w:rPr>
          <w:rFonts w:asciiTheme="minorHAnsi" w:hAnsiTheme="minorHAnsi" w:cstheme="minorHAnsi"/>
          <w:color w:val="000000" w:themeColor="text1"/>
          <w:sz w:val="28"/>
          <w:szCs w:val="28"/>
        </w:rPr>
        <w:t>Technology, Financial Services and Healthcare</w:t>
      </w:r>
      <w:r w:rsidR="0066706E">
        <w:rPr>
          <w:rFonts w:asciiTheme="minorHAnsi" w:hAnsiTheme="minorHAnsi" w:cstheme="minorHAnsi"/>
          <w:color w:val="000000" w:themeColor="text1"/>
          <w:sz w:val="28"/>
          <w:szCs w:val="28"/>
        </w:rPr>
        <w:t xml:space="preserve"> industries, with</w:t>
      </w:r>
      <w:r w:rsidR="00421176">
        <w:rPr>
          <w:rFonts w:asciiTheme="minorHAnsi" w:hAnsiTheme="minorHAnsi" w:cstheme="minorHAnsi"/>
          <w:color w:val="000000" w:themeColor="text1"/>
          <w:sz w:val="28"/>
          <w:szCs w:val="28"/>
        </w:rPr>
        <w:t xml:space="preserve"> important</w:t>
      </w:r>
      <w:r w:rsidR="0066706E">
        <w:rPr>
          <w:rFonts w:asciiTheme="minorHAnsi" w:hAnsiTheme="minorHAnsi" w:cstheme="minorHAnsi"/>
          <w:color w:val="000000" w:themeColor="text1"/>
          <w:sz w:val="28"/>
          <w:szCs w:val="28"/>
        </w:rPr>
        <w:t xml:space="preserve"> clients such as</w:t>
      </w:r>
      <w:r w:rsidR="0066706E" w:rsidRPr="0066706E">
        <w:rPr>
          <w:rFonts w:asciiTheme="minorHAnsi" w:hAnsiTheme="minorHAnsi" w:cstheme="minorHAnsi"/>
          <w:color w:val="000000" w:themeColor="text1"/>
          <w:sz w:val="28"/>
          <w:szCs w:val="28"/>
        </w:rPr>
        <w:t xml:space="preserve"> </w:t>
      </w:r>
      <w:r w:rsidR="0066706E" w:rsidRPr="00421176">
        <w:rPr>
          <w:rFonts w:asciiTheme="minorHAnsi" w:hAnsiTheme="minorHAnsi" w:cstheme="minorHAnsi"/>
          <w:b/>
          <w:bCs/>
          <w:color w:val="000000" w:themeColor="text1"/>
          <w:sz w:val="28"/>
          <w:szCs w:val="28"/>
        </w:rPr>
        <w:t>SVB; Wells Fargo;</w:t>
      </w:r>
      <w:ins w:id="180" w:author="Martin Fleurant" w:date="2022-03-24T09:10:00Z">
        <w:r w:rsidR="00894FD2">
          <w:rPr>
            <w:rFonts w:asciiTheme="minorHAnsi" w:hAnsiTheme="minorHAnsi" w:cstheme="minorHAnsi"/>
            <w:b/>
            <w:bCs/>
            <w:color w:val="000000" w:themeColor="text1"/>
            <w:sz w:val="28"/>
            <w:szCs w:val="28"/>
          </w:rPr>
          <w:t xml:space="preserve"> SMBC, Citigroup, DB</w:t>
        </w:r>
      </w:ins>
      <w:r w:rsidR="0066706E" w:rsidRPr="00421176">
        <w:rPr>
          <w:rFonts w:asciiTheme="minorHAnsi" w:hAnsiTheme="minorHAnsi" w:cstheme="minorHAnsi"/>
          <w:b/>
          <w:bCs/>
          <w:color w:val="000000" w:themeColor="text1"/>
          <w:sz w:val="28"/>
          <w:szCs w:val="28"/>
        </w:rPr>
        <w:t xml:space="preserve"> MUFG; Natixis; </w:t>
      </w:r>
      <w:del w:id="181" w:author="Martin Fleurant" w:date="2022-03-24T09:10:00Z">
        <w:r w:rsidR="0066706E" w:rsidRPr="00421176" w:rsidDel="00894FD2">
          <w:rPr>
            <w:rFonts w:asciiTheme="minorHAnsi" w:hAnsiTheme="minorHAnsi" w:cstheme="minorHAnsi"/>
            <w:b/>
            <w:bCs/>
            <w:color w:val="000000" w:themeColor="text1"/>
            <w:sz w:val="28"/>
            <w:szCs w:val="28"/>
          </w:rPr>
          <w:delText>Diverse Lynx;</w:delText>
        </w:r>
      </w:del>
      <w:ins w:id="182" w:author="Martin Fleurant" w:date="2022-03-24T09:10:00Z">
        <w:r w:rsidR="00894FD2">
          <w:rPr>
            <w:rFonts w:asciiTheme="minorHAnsi" w:hAnsiTheme="minorHAnsi" w:cstheme="minorHAnsi"/>
            <w:b/>
            <w:bCs/>
            <w:color w:val="000000" w:themeColor="text1"/>
            <w:sz w:val="28"/>
            <w:szCs w:val="28"/>
          </w:rPr>
          <w:t>and</w:t>
        </w:r>
      </w:ins>
      <w:r w:rsidR="0066706E" w:rsidRPr="00421176">
        <w:rPr>
          <w:rFonts w:asciiTheme="minorHAnsi" w:hAnsiTheme="minorHAnsi" w:cstheme="minorHAnsi"/>
          <w:b/>
          <w:bCs/>
          <w:color w:val="000000" w:themeColor="text1"/>
          <w:sz w:val="28"/>
          <w:szCs w:val="28"/>
        </w:rPr>
        <w:t xml:space="preserve"> UBS</w:t>
      </w:r>
      <w:ins w:id="183" w:author="Martin Fleurant" w:date="2022-03-24T09:10:00Z">
        <w:r w:rsidR="00894FD2">
          <w:rPr>
            <w:rFonts w:asciiTheme="minorHAnsi" w:hAnsiTheme="minorHAnsi" w:cstheme="minorHAnsi"/>
            <w:b/>
            <w:bCs/>
            <w:color w:val="000000" w:themeColor="text1"/>
            <w:sz w:val="28"/>
            <w:szCs w:val="28"/>
          </w:rPr>
          <w:t>.</w:t>
        </w:r>
      </w:ins>
    </w:p>
    <w:p w14:paraId="0A66CEC1" w14:textId="45CE79C4" w:rsidR="00642C3D" w:rsidRPr="00D117CA" w:rsidRDefault="001D081D" w:rsidP="00563B0C">
      <w:pPr>
        <w:shd w:val="clear" w:color="auto" w:fill="FFFFFF"/>
        <w:rPr>
          <w:rFonts w:asciiTheme="minorHAnsi" w:hAnsiTheme="minorHAnsi" w:cstheme="minorHAnsi"/>
          <w:color w:val="FF0000"/>
          <w:sz w:val="28"/>
          <w:szCs w:val="28"/>
        </w:rPr>
      </w:pPr>
      <w:proofErr w:type="spellStart"/>
      <w:r w:rsidRPr="00D117CA">
        <w:rPr>
          <w:rFonts w:asciiTheme="minorHAnsi" w:hAnsiTheme="minorHAnsi" w:cstheme="minorHAnsi"/>
          <w:color w:val="FF0000"/>
          <w:sz w:val="28"/>
          <w:szCs w:val="28"/>
        </w:rPr>
        <w:t>Incluir</w:t>
      </w:r>
      <w:proofErr w:type="spellEnd"/>
      <w:r w:rsidRPr="00D117CA">
        <w:rPr>
          <w:rFonts w:asciiTheme="minorHAnsi" w:hAnsiTheme="minorHAnsi" w:cstheme="minorHAnsi"/>
          <w:color w:val="FF0000"/>
          <w:sz w:val="28"/>
          <w:szCs w:val="28"/>
        </w:rPr>
        <w:t xml:space="preserve"> case studies d</w:t>
      </w:r>
      <w:r w:rsidR="00D117CA" w:rsidRPr="00D117CA">
        <w:rPr>
          <w:rFonts w:asciiTheme="minorHAnsi" w:hAnsiTheme="minorHAnsi" w:cstheme="minorHAnsi"/>
          <w:color w:val="FF0000"/>
          <w:sz w:val="28"/>
          <w:szCs w:val="28"/>
        </w:rPr>
        <w:t>os slides</w:t>
      </w:r>
      <w:r w:rsidRPr="00D117CA">
        <w:rPr>
          <w:rFonts w:asciiTheme="minorHAnsi" w:hAnsiTheme="minorHAnsi" w:cstheme="minorHAnsi"/>
          <w:color w:val="FF0000"/>
          <w:sz w:val="28"/>
          <w:szCs w:val="28"/>
        </w:rPr>
        <w:t xml:space="preserve"> </w:t>
      </w:r>
      <w:proofErr w:type="spellStart"/>
      <w:r w:rsidRPr="00D117CA">
        <w:rPr>
          <w:rFonts w:asciiTheme="minorHAnsi" w:hAnsiTheme="minorHAnsi" w:cstheme="minorHAnsi"/>
          <w:color w:val="FF0000"/>
          <w:sz w:val="28"/>
          <w:szCs w:val="28"/>
        </w:rPr>
        <w:t>aqui</w:t>
      </w:r>
      <w:proofErr w:type="spellEnd"/>
    </w:p>
    <w:p w14:paraId="508D481D" w14:textId="77777777" w:rsidR="001D081D" w:rsidRDefault="001D081D" w:rsidP="00563B0C">
      <w:pPr>
        <w:rPr>
          <w:rFonts w:asciiTheme="minorHAnsi" w:hAnsiTheme="minorHAnsi" w:cstheme="minorHAnsi"/>
          <w:b/>
          <w:bCs/>
          <w:color w:val="000000" w:themeColor="text1"/>
          <w:sz w:val="28"/>
          <w:szCs w:val="28"/>
        </w:rPr>
      </w:pPr>
    </w:p>
    <w:p w14:paraId="4C29C740" w14:textId="036EE67F" w:rsidR="00563B0C" w:rsidRPr="00894FD2" w:rsidRDefault="000D3D74" w:rsidP="00563B0C">
      <w:pPr>
        <w:rPr>
          <w:rFonts w:asciiTheme="minorHAnsi" w:hAnsiTheme="minorHAnsi" w:cstheme="minorHAnsi"/>
          <w:b/>
          <w:bCs/>
          <w:strike/>
          <w:color w:val="000000" w:themeColor="text1"/>
          <w:sz w:val="28"/>
          <w:szCs w:val="28"/>
          <w:rPrChange w:id="184" w:author="Martin Fleurant" w:date="2022-03-24T09:11:00Z">
            <w:rPr>
              <w:rFonts w:asciiTheme="minorHAnsi" w:hAnsiTheme="minorHAnsi" w:cstheme="minorHAnsi"/>
              <w:b/>
              <w:bCs/>
              <w:color w:val="000000" w:themeColor="text1"/>
              <w:sz w:val="28"/>
              <w:szCs w:val="28"/>
            </w:rPr>
          </w:rPrChange>
        </w:rPr>
      </w:pPr>
      <w:r w:rsidRPr="00894FD2">
        <w:rPr>
          <w:rFonts w:asciiTheme="minorHAnsi" w:hAnsiTheme="minorHAnsi" w:cstheme="minorHAnsi"/>
          <w:b/>
          <w:bCs/>
          <w:strike/>
          <w:color w:val="000000" w:themeColor="text1"/>
          <w:sz w:val="28"/>
          <w:szCs w:val="28"/>
          <w:rPrChange w:id="185" w:author="Martin Fleurant" w:date="2022-03-24T09:11:00Z">
            <w:rPr>
              <w:rFonts w:asciiTheme="minorHAnsi" w:hAnsiTheme="minorHAnsi" w:cstheme="minorHAnsi"/>
              <w:b/>
              <w:bCs/>
              <w:color w:val="000000" w:themeColor="text1"/>
              <w:sz w:val="28"/>
              <w:szCs w:val="28"/>
            </w:rPr>
          </w:rPrChange>
        </w:rPr>
        <w:t xml:space="preserve">Who We </w:t>
      </w:r>
      <w:proofErr w:type="gramStart"/>
      <w:r w:rsidRPr="00894FD2">
        <w:rPr>
          <w:rFonts w:asciiTheme="minorHAnsi" w:hAnsiTheme="minorHAnsi" w:cstheme="minorHAnsi"/>
          <w:b/>
          <w:bCs/>
          <w:strike/>
          <w:color w:val="000000" w:themeColor="text1"/>
          <w:sz w:val="28"/>
          <w:szCs w:val="28"/>
          <w:rPrChange w:id="186" w:author="Martin Fleurant" w:date="2022-03-24T09:11:00Z">
            <w:rPr>
              <w:rFonts w:asciiTheme="minorHAnsi" w:hAnsiTheme="minorHAnsi" w:cstheme="minorHAnsi"/>
              <w:b/>
              <w:bCs/>
              <w:color w:val="000000" w:themeColor="text1"/>
              <w:sz w:val="28"/>
              <w:szCs w:val="28"/>
            </w:rPr>
          </w:rPrChange>
        </w:rPr>
        <w:t>Are</w:t>
      </w:r>
      <w:proofErr w:type="gramEnd"/>
    </w:p>
    <w:p w14:paraId="0B373B50" w14:textId="39979264" w:rsidR="00563B0C" w:rsidRPr="005E346A" w:rsidDel="00894FD2" w:rsidRDefault="00317364" w:rsidP="00563B0C">
      <w:pPr>
        <w:rPr>
          <w:moveFrom w:id="187" w:author="Martin Fleurant" w:date="2022-03-24T09:11:00Z"/>
          <w:rFonts w:asciiTheme="minorHAnsi" w:hAnsiTheme="minorHAnsi" w:cstheme="minorHAnsi"/>
          <w:color w:val="000000" w:themeColor="text1"/>
          <w:sz w:val="28"/>
          <w:szCs w:val="28"/>
        </w:rPr>
      </w:pPr>
      <w:moveFromRangeStart w:id="188" w:author="Martin Fleurant" w:date="2022-03-24T09:11:00Z" w:name="move99005532"/>
      <w:moveFrom w:id="189" w:author="Martin Fleurant" w:date="2022-03-24T09:11:00Z">
        <w:r w:rsidRPr="005E346A" w:rsidDel="00894FD2">
          <w:rPr>
            <w:rFonts w:asciiTheme="minorHAnsi" w:hAnsiTheme="minorHAnsi" w:cstheme="minorHAnsi"/>
            <w:color w:val="000000" w:themeColor="text1"/>
            <w:sz w:val="28"/>
            <w:szCs w:val="28"/>
          </w:rPr>
          <w:t xml:space="preserve">As a small business </w:t>
        </w:r>
        <w:r w:rsidR="006D1773" w:rsidRPr="005E346A" w:rsidDel="00894FD2">
          <w:rPr>
            <w:rFonts w:asciiTheme="minorHAnsi" w:hAnsiTheme="minorHAnsi" w:cstheme="minorHAnsi"/>
            <w:color w:val="000000" w:themeColor="text1"/>
            <w:sz w:val="28"/>
            <w:szCs w:val="28"/>
          </w:rPr>
          <w:t>that</w:t>
        </w:r>
        <w:r w:rsidR="005B5E70" w:rsidRPr="005E346A" w:rsidDel="00894FD2">
          <w:rPr>
            <w:rFonts w:asciiTheme="minorHAnsi" w:hAnsiTheme="minorHAnsi" w:cstheme="minorHAnsi"/>
            <w:color w:val="000000" w:themeColor="text1"/>
            <w:sz w:val="28"/>
            <w:szCs w:val="28"/>
          </w:rPr>
          <w:t xml:space="preserve"> operate</w:t>
        </w:r>
        <w:r w:rsidR="006D1773" w:rsidRPr="005E346A" w:rsidDel="00894FD2">
          <w:rPr>
            <w:rFonts w:asciiTheme="minorHAnsi" w:hAnsiTheme="minorHAnsi" w:cstheme="minorHAnsi"/>
            <w:color w:val="000000" w:themeColor="text1"/>
            <w:sz w:val="28"/>
            <w:szCs w:val="28"/>
          </w:rPr>
          <w:t>s</w:t>
        </w:r>
        <w:r w:rsidR="005B5E70" w:rsidRPr="005E346A" w:rsidDel="00894FD2">
          <w:rPr>
            <w:rFonts w:asciiTheme="minorHAnsi" w:hAnsiTheme="minorHAnsi" w:cstheme="minorHAnsi"/>
            <w:color w:val="000000" w:themeColor="text1"/>
            <w:sz w:val="28"/>
            <w:szCs w:val="28"/>
          </w:rPr>
          <w:t xml:space="preserve"> with a small support staff</w:t>
        </w:r>
        <w:r w:rsidR="00707C5E" w:rsidRPr="005E346A" w:rsidDel="00894FD2">
          <w:rPr>
            <w:rFonts w:asciiTheme="minorHAnsi" w:hAnsiTheme="minorHAnsi" w:cstheme="minorHAnsi"/>
            <w:color w:val="000000" w:themeColor="text1"/>
            <w:sz w:val="28"/>
            <w:szCs w:val="28"/>
          </w:rPr>
          <w:t>,</w:t>
        </w:r>
        <w:r w:rsidR="0087555E" w:rsidRPr="005E346A" w:rsidDel="00894FD2">
          <w:rPr>
            <w:rFonts w:asciiTheme="minorHAnsi" w:hAnsiTheme="minorHAnsi" w:cstheme="minorHAnsi"/>
            <w:color w:val="000000" w:themeColor="text1"/>
            <w:sz w:val="28"/>
            <w:szCs w:val="28"/>
          </w:rPr>
          <w:t xml:space="preserve"> prospects can be assured </w:t>
        </w:r>
        <w:r w:rsidR="000F3E1E" w:rsidRPr="005E346A" w:rsidDel="00894FD2">
          <w:rPr>
            <w:rFonts w:asciiTheme="minorHAnsi" w:hAnsiTheme="minorHAnsi" w:cstheme="minorHAnsi"/>
            <w:color w:val="000000" w:themeColor="text1"/>
            <w:sz w:val="28"/>
            <w:szCs w:val="28"/>
          </w:rPr>
          <w:t>senior staff</w:t>
        </w:r>
        <w:r w:rsidR="00B85820" w:rsidRPr="005E346A" w:rsidDel="00894FD2">
          <w:rPr>
            <w:rFonts w:asciiTheme="minorHAnsi" w:hAnsiTheme="minorHAnsi" w:cstheme="minorHAnsi"/>
            <w:color w:val="000000" w:themeColor="text1"/>
            <w:sz w:val="28"/>
            <w:szCs w:val="28"/>
          </w:rPr>
          <w:t xml:space="preserve"> will personally be involved every step of the way</w:t>
        </w:r>
        <w:r w:rsidR="00604211" w:rsidRPr="005E346A" w:rsidDel="00894FD2">
          <w:rPr>
            <w:rFonts w:asciiTheme="minorHAnsi" w:hAnsiTheme="minorHAnsi" w:cstheme="minorHAnsi"/>
            <w:color w:val="000000" w:themeColor="text1"/>
            <w:sz w:val="28"/>
            <w:szCs w:val="28"/>
          </w:rPr>
          <w:t>.</w:t>
        </w:r>
        <w:r w:rsidR="005B5E70" w:rsidRPr="005E346A" w:rsidDel="00894FD2">
          <w:rPr>
            <w:rFonts w:asciiTheme="minorHAnsi" w:hAnsiTheme="minorHAnsi" w:cstheme="minorHAnsi"/>
            <w:color w:val="000000" w:themeColor="text1"/>
            <w:sz w:val="28"/>
            <w:szCs w:val="28"/>
          </w:rPr>
          <w:t xml:space="preserve"> </w:t>
        </w:r>
        <w:r w:rsidR="00604211" w:rsidRPr="005E346A" w:rsidDel="00894FD2">
          <w:rPr>
            <w:rFonts w:asciiTheme="minorHAnsi" w:hAnsiTheme="minorHAnsi" w:cstheme="minorHAnsi"/>
            <w:color w:val="000000" w:themeColor="text1"/>
            <w:sz w:val="28"/>
            <w:szCs w:val="28"/>
          </w:rPr>
          <w:t>C</w:t>
        </w:r>
        <w:r w:rsidR="003F469F" w:rsidRPr="005E346A" w:rsidDel="00894FD2">
          <w:rPr>
            <w:rFonts w:asciiTheme="minorHAnsi" w:hAnsiTheme="minorHAnsi" w:cstheme="minorHAnsi"/>
            <w:color w:val="000000" w:themeColor="text1"/>
            <w:sz w:val="28"/>
            <w:szCs w:val="28"/>
          </w:rPr>
          <w:t xml:space="preserve">ontrolled overhead expenses </w:t>
        </w:r>
        <w:r w:rsidR="00604211" w:rsidRPr="005E346A" w:rsidDel="00894FD2">
          <w:rPr>
            <w:rFonts w:asciiTheme="minorHAnsi" w:hAnsiTheme="minorHAnsi" w:cstheme="minorHAnsi"/>
            <w:color w:val="000000" w:themeColor="text1"/>
            <w:sz w:val="28"/>
            <w:szCs w:val="28"/>
          </w:rPr>
          <w:t xml:space="preserve">is also </w:t>
        </w:r>
        <w:r w:rsidR="003F469F" w:rsidRPr="005E346A" w:rsidDel="00894FD2">
          <w:rPr>
            <w:rFonts w:asciiTheme="minorHAnsi" w:hAnsiTheme="minorHAnsi" w:cstheme="minorHAnsi"/>
            <w:color w:val="000000" w:themeColor="text1"/>
            <w:sz w:val="28"/>
            <w:szCs w:val="28"/>
          </w:rPr>
          <w:t>a direct benefit to the client</w:t>
        </w:r>
        <w:r w:rsidR="00F3677A" w:rsidRPr="005E346A" w:rsidDel="00894FD2">
          <w:rPr>
            <w:rFonts w:asciiTheme="minorHAnsi" w:hAnsiTheme="minorHAnsi" w:cstheme="minorHAnsi"/>
            <w:color w:val="000000" w:themeColor="text1"/>
            <w:sz w:val="28"/>
            <w:szCs w:val="28"/>
          </w:rPr>
          <w:t>s</w:t>
        </w:r>
        <w:r w:rsidR="003F469F" w:rsidRPr="005E346A" w:rsidDel="00894FD2">
          <w:rPr>
            <w:rFonts w:asciiTheme="minorHAnsi" w:hAnsiTheme="minorHAnsi" w:cstheme="minorHAnsi"/>
            <w:color w:val="000000" w:themeColor="text1"/>
            <w:sz w:val="28"/>
            <w:szCs w:val="28"/>
          </w:rPr>
          <w:t>.</w:t>
        </w:r>
      </w:moveFrom>
    </w:p>
    <w:moveFromRangeEnd w:id="188"/>
    <w:p w14:paraId="63F8748B" w14:textId="77777777" w:rsidR="003F469F" w:rsidRPr="005E346A" w:rsidRDefault="003F469F" w:rsidP="00563B0C">
      <w:pPr>
        <w:rPr>
          <w:rFonts w:asciiTheme="minorHAnsi" w:hAnsiTheme="minorHAnsi" w:cstheme="minorHAnsi"/>
          <w:color w:val="000000" w:themeColor="text1"/>
          <w:sz w:val="28"/>
          <w:szCs w:val="28"/>
        </w:rPr>
      </w:pPr>
    </w:p>
    <w:p w14:paraId="06ED8991" w14:textId="77777777" w:rsidR="004C331D" w:rsidRPr="005E346A" w:rsidRDefault="004C331D" w:rsidP="004C331D">
      <w:pPr>
        <w:rPr>
          <w:moveTo w:id="190" w:author="Martin Fleurant" w:date="2022-03-24T08:45:00Z"/>
          <w:rFonts w:asciiTheme="minorHAnsi" w:hAnsiTheme="minorHAnsi" w:cstheme="minorHAnsi"/>
          <w:b/>
          <w:bCs/>
          <w:color w:val="000000" w:themeColor="text1"/>
          <w:sz w:val="28"/>
          <w:szCs w:val="28"/>
        </w:rPr>
      </w:pPr>
      <w:ins w:id="191" w:author="Martin Fleurant" w:date="2022-03-24T08:45:00Z">
        <w:r>
          <w:rPr>
            <w:rFonts w:asciiTheme="minorHAnsi" w:hAnsiTheme="minorHAnsi" w:cstheme="minorHAnsi"/>
            <w:b/>
            <w:bCs/>
            <w:color w:val="000000" w:themeColor="text1"/>
            <w:sz w:val="28"/>
            <w:szCs w:val="28"/>
          </w:rPr>
          <w:t xml:space="preserve">Martin Fleurant </w:t>
        </w:r>
      </w:ins>
      <w:moveToRangeStart w:id="192" w:author="Martin Fleurant" w:date="2022-03-24T08:45:00Z" w:name="move99003957"/>
      <w:moveTo w:id="193" w:author="Martin Fleurant" w:date="2022-03-24T08:45:00Z">
        <w:r w:rsidRPr="005E346A">
          <w:rPr>
            <w:rFonts w:asciiTheme="minorHAnsi" w:hAnsiTheme="minorHAnsi" w:cstheme="minorHAnsi"/>
            <w:b/>
            <w:bCs/>
            <w:color w:val="000000" w:themeColor="text1"/>
            <w:sz w:val="28"/>
            <w:szCs w:val="28"/>
          </w:rPr>
          <w:t xml:space="preserve">- </w:t>
        </w:r>
        <w:r w:rsidRPr="005E346A">
          <w:rPr>
            <w:rFonts w:asciiTheme="minorHAnsi" w:hAnsiTheme="minorHAnsi" w:cstheme="minorHAnsi"/>
            <w:color w:val="000000" w:themeColor="text1"/>
            <w:sz w:val="28"/>
            <w:szCs w:val="28"/>
            <w:shd w:val="clear" w:color="auto" w:fill="FFFFFF"/>
          </w:rPr>
          <w:t>CEO of SCFF LLC</w:t>
        </w:r>
      </w:moveTo>
    </w:p>
    <w:moveToRangeEnd w:id="192"/>
    <w:p w14:paraId="2E9A8E0A" w14:textId="61C32B22" w:rsidR="004C331D" w:rsidRDefault="00563B0C" w:rsidP="00DF4201">
      <w:pPr>
        <w:rPr>
          <w:ins w:id="194" w:author="Martin Fleurant" w:date="2022-03-24T08:45:00Z"/>
          <w:rFonts w:asciiTheme="minorHAnsi" w:hAnsiTheme="minorHAnsi" w:cstheme="minorHAnsi"/>
          <w:b/>
          <w:bCs/>
          <w:color w:val="000000" w:themeColor="text1"/>
          <w:sz w:val="28"/>
          <w:szCs w:val="28"/>
        </w:rPr>
      </w:pPr>
      <w:del w:id="195" w:author="Martin Fleurant" w:date="2022-03-24T08:45:00Z">
        <w:r w:rsidRPr="005E346A" w:rsidDel="004C331D">
          <w:rPr>
            <w:rFonts w:asciiTheme="minorHAnsi" w:hAnsiTheme="minorHAnsi" w:cstheme="minorHAnsi"/>
            <w:b/>
            <w:bCs/>
            <w:color w:val="000000" w:themeColor="text1"/>
            <w:sz w:val="28"/>
            <w:szCs w:val="28"/>
          </w:rPr>
          <w:delText>V</w:delText>
        </w:r>
      </w:del>
    </w:p>
    <w:p w14:paraId="64572E36" w14:textId="3D54E46A" w:rsidR="00ED5797" w:rsidRPr="005E346A" w:rsidDel="004C331D" w:rsidRDefault="00563B0C" w:rsidP="00DF4201">
      <w:pPr>
        <w:rPr>
          <w:moveFrom w:id="196" w:author="Martin Fleurant" w:date="2022-03-24T08:45:00Z"/>
          <w:rFonts w:asciiTheme="minorHAnsi" w:hAnsiTheme="minorHAnsi" w:cstheme="minorHAnsi"/>
          <w:b/>
          <w:bCs/>
          <w:color w:val="000000" w:themeColor="text1"/>
          <w:sz w:val="28"/>
          <w:szCs w:val="28"/>
        </w:rPr>
      </w:pPr>
      <w:del w:id="197" w:author="Martin Fleurant" w:date="2022-03-24T08:46:00Z">
        <w:r w:rsidRPr="005E346A" w:rsidDel="004C331D">
          <w:rPr>
            <w:rFonts w:asciiTheme="minorHAnsi" w:hAnsiTheme="minorHAnsi" w:cstheme="minorHAnsi"/>
            <w:b/>
            <w:bCs/>
            <w:color w:val="000000" w:themeColor="text1"/>
            <w:sz w:val="28"/>
            <w:szCs w:val="28"/>
          </w:rPr>
          <w:delText>olmar Neokles</w:delText>
        </w:r>
        <w:r w:rsidR="00F3677A" w:rsidRPr="005E346A" w:rsidDel="004C331D">
          <w:rPr>
            <w:rFonts w:asciiTheme="minorHAnsi" w:hAnsiTheme="minorHAnsi" w:cstheme="minorHAnsi"/>
            <w:b/>
            <w:bCs/>
            <w:color w:val="000000" w:themeColor="text1"/>
            <w:sz w:val="28"/>
            <w:szCs w:val="28"/>
          </w:rPr>
          <w:delText xml:space="preserve"> </w:delText>
        </w:r>
      </w:del>
      <w:moveFromRangeStart w:id="198" w:author="Martin Fleurant" w:date="2022-03-24T08:45:00Z" w:name="move99003957"/>
      <w:moveFrom w:id="199" w:author="Martin Fleurant" w:date="2022-03-24T08:45:00Z">
        <w:r w:rsidR="00F3677A" w:rsidRPr="005E346A" w:rsidDel="004C331D">
          <w:rPr>
            <w:rFonts w:asciiTheme="minorHAnsi" w:hAnsiTheme="minorHAnsi" w:cstheme="minorHAnsi"/>
            <w:b/>
            <w:bCs/>
            <w:color w:val="000000" w:themeColor="text1"/>
            <w:sz w:val="28"/>
            <w:szCs w:val="28"/>
          </w:rPr>
          <w:t xml:space="preserve">- </w:t>
        </w:r>
        <w:r w:rsidR="00B4625F" w:rsidRPr="005E346A" w:rsidDel="004C331D">
          <w:rPr>
            <w:rFonts w:asciiTheme="minorHAnsi" w:hAnsiTheme="minorHAnsi" w:cstheme="minorHAnsi"/>
            <w:color w:val="000000" w:themeColor="text1"/>
            <w:sz w:val="28"/>
            <w:szCs w:val="28"/>
            <w:shd w:val="clear" w:color="auto" w:fill="FFFFFF"/>
          </w:rPr>
          <w:t>CEO of SCFF LLC</w:t>
        </w:r>
      </w:moveFrom>
    </w:p>
    <w:moveFromRangeEnd w:id="198"/>
    <w:p w14:paraId="4CFA8160" w14:textId="77777777" w:rsidR="00B4625F" w:rsidRPr="005E346A" w:rsidRDefault="00B4625F" w:rsidP="00DF4201">
      <w:pPr>
        <w:rPr>
          <w:rFonts w:asciiTheme="minorHAnsi" w:hAnsiTheme="minorHAnsi" w:cstheme="minorHAnsi"/>
          <w:sz w:val="28"/>
          <w:szCs w:val="28"/>
        </w:rPr>
      </w:pPr>
    </w:p>
    <w:p w14:paraId="07A665A0" w14:textId="11AF049D" w:rsidR="00ED5797" w:rsidRPr="005E346A" w:rsidRDefault="00ED5797" w:rsidP="00DF4201">
      <w:pPr>
        <w:rPr>
          <w:rFonts w:asciiTheme="minorHAnsi" w:hAnsiTheme="minorHAnsi" w:cstheme="minorHAnsi"/>
          <w:b/>
          <w:bCs/>
          <w:color w:val="000000" w:themeColor="text1"/>
          <w:sz w:val="28"/>
          <w:szCs w:val="28"/>
        </w:rPr>
      </w:pPr>
      <w:r w:rsidRPr="005E346A">
        <w:rPr>
          <w:rFonts w:asciiTheme="minorHAnsi" w:hAnsiTheme="minorHAnsi" w:cstheme="minorHAnsi"/>
          <w:b/>
          <w:bCs/>
          <w:color w:val="000000" w:themeColor="text1"/>
          <w:sz w:val="28"/>
          <w:szCs w:val="28"/>
        </w:rPr>
        <w:t>Roberta Brizola</w:t>
      </w:r>
      <w:r w:rsidR="00DF4201" w:rsidRPr="005E346A">
        <w:rPr>
          <w:rFonts w:asciiTheme="minorHAnsi" w:hAnsiTheme="minorHAnsi" w:cstheme="minorHAnsi"/>
          <w:b/>
          <w:bCs/>
          <w:color w:val="000000" w:themeColor="text1"/>
          <w:sz w:val="28"/>
          <w:szCs w:val="28"/>
        </w:rPr>
        <w:t xml:space="preserve"> -</w:t>
      </w:r>
      <w:r w:rsidR="00F3677A" w:rsidRPr="005E346A">
        <w:rPr>
          <w:rFonts w:asciiTheme="minorHAnsi" w:hAnsiTheme="minorHAnsi" w:cstheme="minorHAnsi"/>
          <w:b/>
          <w:bCs/>
          <w:color w:val="000000" w:themeColor="text1"/>
          <w:sz w:val="28"/>
          <w:szCs w:val="28"/>
        </w:rPr>
        <w:t xml:space="preserve"> </w:t>
      </w:r>
      <w:r w:rsidR="00653D2D" w:rsidRPr="005E346A">
        <w:rPr>
          <w:rFonts w:asciiTheme="minorHAnsi" w:hAnsiTheme="minorHAnsi" w:cstheme="minorHAnsi"/>
          <w:color w:val="000000" w:themeColor="text1"/>
          <w:sz w:val="28"/>
          <w:szCs w:val="28"/>
        </w:rPr>
        <w:t>Operations Manager</w:t>
      </w:r>
    </w:p>
    <w:p w14:paraId="3DE03809" w14:textId="5DD27C92" w:rsidR="00ED5797" w:rsidRPr="005E346A" w:rsidRDefault="00ED5797" w:rsidP="00DF4201">
      <w:pPr>
        <w:rPr>
          <w:rFonts w:asciiTheme="minorHAnsi" w:hAnsiTheme="minorHAnsi" w:cstheme="minorHAnsi"/>
          <w:color w:val="000000" w:themeColor="text1"/>
          <w:sz w:val="28"/>
          <w:szCs w:val="28"/>
        </w:rPr>
      </w:pPr>
    </w:p>
    <w:p w14:paraId="6F01DBEE" w14:textId="503FED94" w:rsidR="00ED5797" w:rsidRPr="005E346A" w:rsidRDefault="00ED5797" w:rsidP="00DF4201">
      <w:pPr>
        <w:rPr>
          <w:rFonts w:asciiTheme="minorHAnsi" w:hAnsiTheme="minorHAnsi" w:cstheme="minorHAnsi"/>
          <w:b/>
          <w:bCs/>
          <w:color w:val="000000" w:themeColor="text1"/>
          <w:sz w:val="28"/>
          <w:szCs w:val="28"/>
        </w:rPr>
      </w:pPr>
      <w:r w:rsidRPr="005E346A">
        <w:rPr>
          <w:rFonts w:asciiTheme="minorHAnsi" w:hAnsiTheme="minorHAnsi" w:cstheme="minorHAnsi"/>
          <w:b/>
          <w:bCs/>
          <w:color w:val="000000" w:themeColor="text1"/>
          <w:sz w:val="28"/>
          <w:szCs w:val="28"/>
        </w:rPr>
        <w:t>Joana Correia</w:t>
      </w:r>
      <w:r w:rsidR="00DF4201" w:rsidRPr="005E346A">
        <w:rPr>
          <w:rFonts w:asciiTheme="minorHAnsi" w:hAnsiTheme="minorHAnsi" w:cstheme="minorHAnsi"/>
          <w:b/>
          <w:bCs/>
          <w:color w:val="000000" w:themeColor="text1"/>
          <w:sz w:val="28"/>
          <w:szCs w:val="28"/>
        </w:rPr>
        <w:t xml:space="preserve"> - </w:t>
      </w:r>
      <w:r w:rsidR="00653D2D" w:rsidRPr="005E346A">
        <w:rPr>
          <w:rFonts w:asciiTheme="minorHAnsi" w:hAnsiTheme="minorHAnsi" w:cstheme="minorHAnsi"/>
          <w:color w:val="000000" w:themeColor="text1"/>
          <w:sz w:val="28"/>
          <w:szCs w:val="28"/>
        </w:rPr>
        <w:t>Leading Recruitment Manager</w:t>
      </w:r>
    </w:p>
    <w:p w14:paraId="0C1DC795" w14:textId="6D7E56E0" w:rsidR="00ED5797" w:rsidRPr="005E346A" w:rsidRDefault="00ED5797" w:rsidP="00DF4201">
      <w:pPr>
        <w:rPr>
          <w:rFonts w:asciiTheme="minorHAnsi" w:hAnsiTheme="minorHAnsi" w:cstheme="minorHAnsi"/>
          <w:color w:val="000000" w:themeColor="text1"/>
          <w:sz w:val="28"/>
          <w:szCs w:val="28"/>
        </w:rPr>
      </w:pPr>
    </w:p>
    <w:p w14:paraId="22D7AE9C" w14:textId="2A43404F" w:rsidR="00ED5797" w:rsidRPr="005E346A" w:rsidRDefault="00ED5797" w:rsidP="00DF4201">
      <w:pPr>
        <w:rPr>
          <w:rFonts w:asciiTheme="minorHAnsi" w:hAnsiTheme="minorHAnsi" w:cstheme="minorHAnsi"/>
          <w:b/>
          <w:bCs/>
          <w:color w:val="000000" w:themeColor="text1"/>
          <w:sz w:val="28"/>
          <w:szCs w:val="28"/>
        </w:rPr>
      </w:pPr>
      <w:r w:rsidRPr="005E346A">
        <w:rPr>
          <w:rFonts w:asciiTheme="minorHAnsi" w:hAnsiTheme="minorHAnsi" w:cstheme="minorHAnsi"/>
          <w:b/>
          <w:bCs/>
          <w:color w:val="000000" w:themeColor="text1"/>
          <w:sz w:val="28"/>
          <w:szCs w:val="28"/>
        </w:rPr>
        <w:t>Carolina Correia</w:t>
      </w:r>
      <w:r w:rsidR="00DF4201" w:rsidRPr="005E346A">
        <w:rPr>
          <w:rFonts w:asciiTheme="minorHAnsi" w:hAnsiTheme="minorHAnsi" w:cstheme="minorHAnsi"/>
          <w:b/>
          <w:bCs/>
          <w:color w:val="000000" w:themeColor="text1"/>
          <w:sz w:val="28"/>
          <w:szCs w:val="28"/>
        </w:rPr>
        <w:t xml:space="preserve"> - </w:t>
      </w:r>
      <w:r w:rsidR="000449F4" w:rsidRPr="005E346A">
        <w:rPr>
          <w:rFonts w:asciiTheme="minorHAnsi" w:hAnsiTheme="minorHAnsi" w:cstheme="minorHAnsi"/>
          <w:color w:val="000000" w:themeColor="text1"/>
          <w:sz w:val="28"/>
          <w:szCs w:val="28"/>
        </w:rPr>
        <w:t xml:space="preserve">Talent </w:t>
      </w:r>
      <w:proofErr w:type="spellStart"/>
      <w:r w:rsidR="000449F4" w:rsidRPr="005E346A">
        <w:rPr>
          <w:rFonts w:asciiTheme="minorHAnsi" w:hAnsiTheme="minorHAnsi" w:cstheme="minorHAnsi"/>
          <w:color w:val="000000" w:themeColor="text1"/>
          <w:sz w:val="28"/>
          <w:szCs w:val="28"/>
        </w:rPr>
        <w:t>Acquisiton</w:t>
      </w:r>
      <w:proofErr w:type="spellEnd"/>
    </w:p>
    <w:p w14:paraId="2175F00E" w14:textId="44871EF4" w:rsidR="00ED5797" w:rsidRPr="005E346A" w:rsidRDefault="00ED5797" w:rsidP="00DF4201">
      <w:pPr>
        <w:rPr>
          <w:rFonts w:asciiTheme="minorHAnsi" w:hAnsiTheme="minorHAnsi" w:cstheme="minorHAnsi"/>
          <w:color w:val="000000" w:themeColor="text1"/>
          <w:sz w:val="28"/>
          <w:szCs w:val="28"/>
        </w:rPr>
      </w:pPr>
    </w:p>
    <w:p w14:paraId="0EBB56A1" w14:textId="2038A08A" w:rsidR="00ED5797" w:rsidRDefault="00ED5797" w:rsidP="00DF4201">
      <w:pPr>
        <w:rPr>
          <w:ins w:id="200" w:author="Martin Fleurant" w:date="2022-03-24T08:46:00Z"/>
          <w:rFonts w:asciiTheme="minorHAnsi" w:hAnsiTheme="minorHAnsi" w:cstheme="minorHAnsi"/>
          <w:color w:val="000000" w:themeColor="text1"/>
          <w:sz w:val="28"/>
          <w:szCs w:val="28"/>
        </w:rPr>
      </w:pPr>
      <w:r w:rsidRPr="005E346A">
        <w:rPr>
          <w:rFonts w:asciiTheme="minorHAnsi" w:hAnsiTheme="minorHAnsi" w:cstheme="minorHAnsi"/>
          <w:b/>
          <w:bCs/>
          <w:color w:val="000000" w:themeColor="text1"/>
          <w:sz w:val="28"/>
          <w:szCs w:val="28"/>
        </w:rPr>
        <w:t xml:space="preserve">Collins </w:t>
      </w:r>
      <w:proofErr w:type="spellStart"/>
      <w:r w:rsidRPr="005E346A">
        <w:rPr>
          <w:rFonts w:asciiTheme="minorHAnsi" w:hAnsiTheme="minorHAnsi" w:cstheme="minorHAnsi"/>
          <w:b/>
          <w:bCs/>
          <w:color w:val="000000" w:themeColor="text1"/>
          <w:sz w:val="28"/>
          <w:szCs w:val="28"/>
        </w:rPr>
        <w:t>Kipkoech</w:t>
      </w:r>
      <w:proofErr w:type="spellEnd"/>
      <w:r w:rsidR="00DF4201" w:rsidRPr="005E346A">
        <w:rPr>
          <w:rFonts w:asciiTheme="minorHAnsi" w:hAnsiTheme="minorHAnsi" w:cstheme="minorHAnsi"/>
          <w:b/>
          <w:bCs/>
          <w:color w:val="000000" w:themeColor="text1"/>
          <w:sz w:val="28"/>
          <w:szCs w:val="28"/>
        </w:rPr>
        <w:t xml:space="preserve"> - </w:t>
      </w:r>
      <w:r w:rsidR="000449F4" w:rsidRPr="005E346A">
        <w:rPr>
          <w:rFonts w:asciiTheme="minorHAnsi" w:hAnsiTheme="minorHAnsi" w:cstheme="minorHAnsi"/>
          <w:color w:val="000000" w:themeColor="text1"/>
          <w:sz w:val="28"/>
          <w:szCs w:val="28"/>
        </w:rPr>
        <w:t xml:space="preserve">Talent </w:t>
      </w:r>
      <w:proofErr w:type="spellStart"/>
      <w:r w:rsidR="000449F4" w:rsidRPr="005E346A">
        <w:rPr>
          <w:rFonts w:asciiTheme="minorHAnsi" w:hAnsiTheme="minorHAnsi" w:cstheme="minorHAnsi"/>
          <w:color w:val="000000" w:themeColor="text1"/>
          <w:sz w:val="28"/>
          <w:szCs w:val="28"/>
        </w:rPr>
        <w:t>Acquisiton</w:t>
      </w:r>
      <w:proofErr w:type="spellEnd"/>
    </w:p>
    <w:p w14:paraId="671A5A01" w14:textId="0323E601" w:rsidR="004C331D" w:rsidRPr="005E346A" w:rsidRDefault="004C331D" w:rsidP="004C331D">
      <w:pPr>
        <w:rPr>
          <w:ins w:id="201" w:author="Martin Fleurant" w:date="2022-03-24T08:46:00Z"/>
          <w:rFonts w:asciiTheme="minorHAnsi" w:hAnsiTheme="minorHAnsi" w:cstheme="minorHAnsi"/>
          <w:b/>
          <w:bCs/>
          <w:color w:val="000000" w:themeColor="text1"/>
          <w:sz w:val="28"/>
          <w:szCs w:val="28"/>
        </w:rPr>
      </w:pPr>
      <w:proofErr w:type="spellStart"/>
      <w:proofErr w:type="gramStart"/>
      <w:ins w:id="202" w:author="Martin Fleurant" w:date="2022-03-24T08:46:00Z">
        <w:r w:rsidRPr="005E346A">
          <w:rPr>
            <w:rFonts w:asciiTheme="minorHAnsi" w:hAnsiTheme="minorHAnsi" w:cstheme="minorHAnsi"/>
            <w:b/>
            <w:bCs/>
            <w:color w:val="000000" w:themeColor="text1"/>
            <w:sz w:val="28"/>
            <w:szCs w:val="28"/>
          </w:rPr>
          <w:t>Neokles</w:t>
        </w:r>
        <w:proofErr w:type="spellEnd"/>
        <w:r w:rsidRPr="005E346A">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 xml:space="preserve"> </w:t>
        </w:r>
        <w:proofErr w:type="spellStart"/>
        <w:r>
          <w:rPr>
            <w:rFonts w:asciiTheme="minorHAnsi" w:hAnsiTheme="minorHAnsi" w:cstheme="minorHAnsi"/>
            <w:b/>
            <w:bCs/>
            <w:color w:val="000000" w:themeColor="text1"/>
            <w:sz w:val="28"/>
            <w:szCs w:val="28"/>
          </w:rPr>
          <w:t>Volmar</w:t>
        </w:r>
        <w:proofErr w:type="spellEnd"/>
        <w:proofErr w:type="gramEnd"/>
        <w:r>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w:t>
        </w:r>
        <w:r w:rsidRPr="005E346A">
          <w:rPr>
            <w:rFonts w:asciiTheme="minorHAnsi" w:hAnsiTheme="minorHAnsi" w:cstheme="minorHAnsi"/>
            <w:b/>
            <w:bCs/>
            <w:color w:val="000000" w:themeColor="text1"/>
            <w:sz w:val="28"/>
            <w:szCs w:val="28"/>
          </w:rPr>
          <w:t xml:space="preserve"> </w:t>
        </w:r>
        <w:r>
          <w:rPr>
            <w:rFonts w:asciiTheme="minorHAnsi" w:hAnsiTheme="minorHAnsi" w:cstheme="minorHAnsi"/>
            <w:color w:val="000000" w:themeColor="text1"/>
            <w:sz w:val="28"/>
            <w:szCs w:val="28"/>
            <w:shd w:val="clear" w:color="auto" w:fill="FFFFFF"/>
          </w:rPr>
          <w:t>Sales Support to Designated Accounts</w:t>
        </w:r>
      </w:ins>
    </w:p>
    <w:p w14:paraId="37738DF9" w14:textId="77777777" w:rsidR="004C331D" w:rsidRPr="005E346A" w:rsidRDefault="004C331D" w:rsidP="00DF4201">
      <w:pPr>
        <w:rPr>
          <w:rFonts w:asciiTheme="minorHAnsi" w:hAnsiTheme="minorHAnsi" w:cstheme="minorHAnsi"/>
          <w:b/>
          <w:bCs/>
          <w:color w:val="000000" w:themeColor="text1"/>
          <w:sz w:val="28"/>
          <w:szCs w:val="28"/>
        </w:rPr>
      </w:pPr>
    </w:p>
    <w:sectPr w:rsidR="004C331D" w:rsidRPr="005E3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D20"/>
    <w:multiLevelType w:val="hybridMultilevel"/>
    <w:tmpl w:val="5BA2CAA6"/>
    <w:lvl w:ilvl="0" w:tplc="0024C242">
      <w:start w:val="1"/>
      <w:numFmt w:val="bullet"/>
      <w:lvlText w:val="±"/>
      <w:lvlJc w:val="left"/>
      <w:pPr>
        <w:tabs>
          <w:tab w:val="num" w:pos="720"/>
        </w:tabs>
        <w:ind w:left="720" w:hanging="360"/>
      </w:pPr>
      <w:rPr>
        <w:rFonts w:ascii="Wingdings 2" w:hAnsi="Wingdings 2" w:hint="default"/>
      </w:rPr>
    </w:lvl>
    <w:lvl w:ilvl="1" w:tplc="18AC072C" w:tentative="1">
      <w:start w:val="1"/>
      <w:numFmt w:val="bullet"/>
      <w:lvlText w:val="±"/>
      <w:lvlJc w:val="left"/>
      <w:pPr>
        <w:tabs>
          <w:tab w:val="num" w:pos="1440"/>
        </w:tabs>
        <w:ind w:left="1440" w:hanging="360"/>
      </w:pPr>
      <w:rPr>
        <w:rFonts w:ascii="Wingdings 2" w:hAnsi="Wingdings 2" w:hint="default"/>
      </w:rPr>
    </w:lvl>
    <w:lvl w:ilvl="2" w:tplc="69A41E2A" w:tentative="1">
      <w:start w:val="1"/>
      <w:numFmt w:val="bullet"/>
      <w:lvlText w:val="±"/>
      <w:lvlJc w:val="left"/>
      <w:pPr>
        <w:tabs>
          <w:tab w:val="num" w:pos="2160"/>
        </w:tabs>
        <w:ind w:left="2160" w:hanging="360"/>
      </w:pPr>
      <w:rPr>
        <w:rFonts w:ascii="Wingdings 2" w:hAnsi="Wingdings 2" w:hint="default"/>
      </w:rPr>
    </w:lvl>
    <w:lvl w:ilvl="3" w:tplc="73AC2C04" w:tentative="1">
      <w:start w:val="1"/>
      <w:numFmt w:val="bullet"/>
      <w:lvlText w:val="±"/>
      <w:lvlJc w:val="left"/>
      <w:pPr>
        <w:tabs>
          <w:tab w:val="num" w:pos="2880"/>
        </w:tabs>
        <w:ind w:left="2880" w:hanging="360"/>
      </w:pPr>
      <w:rPr>
        <w:rFonts w:ascii="Wingdings 2" w:hAnsi="Wingdings 2" w:hint="default"/>
      </w:rPr>
    </w:lvl>
    <w:lvl w:ilvl="4" w:tplc="0C624D38" w:tentative="1">
      <w:start w:val="1"/>
      <w:numFmt w:val="bullet"/>
      <w:lvlText w:val="±"/>
      <w:lvlJc w:val="left"/>
      <w:pPr>
        <w:tabs>
          <w:tab w:val="num" w:pos="3600"/>
        </w:tabs>
        <w:ind w:left="3600" w:hanging="360"/>
      </w:pPr>
      <w:rPr>
        <w:rFonts w:ascii="Wingdings 2" w:hAnsi="Wingdings 2" w:hint="default"/>
      </w:rPr>
    </w:lvl>
    <w:lvl w:ilvl="5" w:tplc="BD38C466" w:tentative="1">
      <w:start w:val="1"/>
      <w:numFmt w:val="bullet"/>
      <w:lvlText w:val="±"/>
      <w:lvlJc w:val="left"/>
      <w:pPr>
        <w:tabs>
          <w:tab w:val="num" w:pos="4320"/>
        </w:tabs>
        <w:ind w:left="4320" w:hanging="360"/>
      </w:pPr>
      <w:rPr>
        <w:rFonts w:ascii="Wingdings 2" w:hAnsi="Wingdings 2" w:hint="default"/>
      </w:rPr>
    </w:lvl>
    <w:lvl w:ilvl="6" w:tplc="04DCBE7E" w:tentative="1">
      <w:start w:val="1"/>
      <w:numFmt w:val="bullet"/>
      <w:lvlText w:val="±"/>
      <w:lvlJc w:val="left"/>
      <w:pPr>
        <w:tabs>
          <w:tab w:val="num" w:pos="5040"/>
        </w:tabs>
        <w:ind w:left="5040" w:hanging="360"/>
      </w:pPr>
      <w:rPr>
        <w:rFonts w:ascii="Wingdings 2" w:hAnsi="Wingdings 2" w:hint="default"/>
      </w:rPr>
    </w:lvl>
    <w:lvl w:ilvl="7" w:tplc="91F86186" w:tentative="1">
      <w:start w:val="1"/>
      <w:numFmt w:val="bullet"/>
      <w:lvlText w:val="±"/>
      <w:lvlJc w:val="left"/>
      <w:pPr>
        <w:tabs>
          <w:tab w:val="num" w:pos="5760"/>
        </w:tabs>
        <w:ind w:left="5760" w:hanging="360"/>
      </w:pPr>
      <w:rPr>
        <w:rFonts w:ascii="Wingdings 2" w:hAnsi="Wingdings 2" w:hint="default"/>
      </w:rPr>
    </w:lvl>
    <w:lvl w:ilvl="8" w:tplc="E8D82C0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D813A2"/>
    <w:multiLevelType w:val="hybridMultilevel"/>
    <w:tmpl w:val="C68C8998"/>
    <w:lvl w:ilvl="0" w:tplc="1A22FC14">
      <w:start w:val="1"/>
      <w:numFmt w:val="bullet"/>
      <w:lvlText w:val="l"/>
      <w:lvlJc w:val="left"/>
      <w:pPr>
        <w:tabs>
          <w:tab w:val="num" w:pos="720"/>
        </w:tabs>
        <w:ind w:left="720" w:hanging="360"/>
      </w:pPr>
      <w:rPr>
        <w:rFonts w:ascii="Wingdings" w:hAnsi="Wingdings" w:hint="default"/>
      </w:rPr>
    </w:lvl>
    <w:lvl w:ilvl="1" w:tplc="57AA6C46" w:tentative="1">
      <w:start w:val="1"/>
      <w:numFmt w:val="bullet"/>
      <w:lvlText w:val="l"/>
      <w:lvlJc w:val="left"/>
      <w:pPr>
        <w:tabs>
          <w:tab w:val="num" w:pos="1440"/>
        </w:tabs>
        <w:ind w:left="1440" w:hanging="360"/>
      </w:pPr>
      <w:rPr>
        <w:rFonts w:ascii="Wingdings" w:hAnsi="Wingdings" w:hint="default"/>
      </w:rPr>
    </w:lvl>
    <w:lvl w:ilvl="2" w:tplc="2C0C31D2">
      <w:start w:val="1"/>
      <w:numFmt w:val="bullet"/>
      <w:lvlText w:val="l"/>
      <w:lvlJc w:val="left"/>
      <w:pPr>
        <w:tabs>
          <w:tab w:val="num" w:pos="2160"/>
        </w:tabs>
        <w:ind w:left="2160" w:hanging="360"/>
      </w:pPr>
      <w:rPr>
        <w:rFonts w:ascii="Wingdings" w:hAnsi="Wingdings" w:hint="default"/>
      </w:rPr>
    </w:lvl>
    <w:lvl w:ilvl="3" w:tplc="C9D80556" w:tentative="1">
      <w:start w:val="1"/>
      <w:numFmt w:val="bullet"/>
      <w:lvlText w:val="l"/>
      <w:lvlJc w:val="left"/>
      <w:pPr>
        <w:tabs>
          <w:tab w:val="num" w:pos="2880"/>
        </w:tabs>
        <w:ind w:left="2880" w:hanging="360"/>
      </w:pPr>
      <w:rPr>
        <w:rFonts w:ascii="Wingdings" w:hAnsi="Wingdings" w:hint="default"/>
      </w:rPr>
    </w:lvl>
    <w:lvl w:ilvl="4" w:tplc="19CE36A8" w:tentative="1">
      <w:start w:val="1"/>
      <w:numFmt w:val="bullet"/>
      <w:lvlText w:val="l"/>
      <w:lvlJc w:val="left"/>
      <w:pPr>
        <w:tabs>
          <w:tab w:val="num" w:pos="3600"/>
        </w:tabs>
        <w:ind w:left="3600" w:hanging="360"/>
      </w:pPr>
      <w:rPr>
        <w:rFonts w:ascii="Wingdings" w:hAnsi="Wingdings" w:hint="default"/>
      </w:rPr>
    </w:lvl>
    <w:lvl w:ilvl="5" w:tplc="29CE294C" w:tentative="1">
      <w:start w:val="1"/>
      <w:numFmt w:val="bullet"/>
      <w:lvlText w:val="l"/>
      <w:lvlJc w:val="left"/>
      <w:pPr>
        <w:tabs>
          <w:tab w:val="num" w:pos="4320"/>
        </w:tabs>
        <w:ind w:left="4320" w:hanging="360"/>
      </w:pPr>
      <w:rPr>
        <w:rFonts w:ascii="Wingdings" w:hAnsi="Wingdings" w:hint="default"/>
      </w:rPr>
    </w:lvl>
    <w:lvl w:ilvl="6" w:tplc="B11286DE" w:tentative="1">
      <w:start w:val="1"/>
      <w:numFmt w:val="bullet"/>
      <w:lvlText w:val="l"/>
      <w:lvlJc w:val="left"/>
      <w:pPr>
        <w:tabs>
          <w:tab w:val="num" w:pos="5040"/>
        </w:tabs>
        <w:ind w:left="5040" w:hanging="360"/>
      </w:pPr>
      <w:rPr>
        <w:rFonts w:ascii="Wingdings" w:hAnsi="Wingdings" w:hint="default"/>
      </w:rPr>
    </w:lvl>
    <w:lvl w:ilvl="7" w:tplc="7230FF92" w:tentative="1">
      <w:start w:val="1"/>
      <w:numFmt w:val="bullet"/>
      <w:lvlText w:val="l"/>
      <w:lvlJc w:val="left"/>
      <w:pPr>
        <w:tabs>
          <w:tab w:val="num" w:pos="5760"/>
        </w:tabs>
        <w:ind w:left="5760" w:hanging="360"/>
      </w:pPr>
      <w:rPr>
        <w:rFonts w:ascii="Wingdings" w:hAnsi="Wingdings" w:hint="default"/>
      </w:rPr>
    </w:lvl>
    <w:lvl w:ilvl="8" w:tplc="47C828B8" w:tentative="1">
      <w:start w:val="1"/>
      <w:numFmt w:val="bullet"/>
      <w:lvlText w:val="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Fleurant">
    <w15:presenceInfo w15:providerId="Windows Live" w15:userId="fb58cc321945e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0C"/>
    <w:rsid w:val="000026B9"/>
    <w:rsid w:val="000449F4"/>
    <w:rsid w:val="00094ABF"/>
    <w:rsid w:val="000D3D74"/>
    <w:rsid w:val="000F3E1E"/>
    <w:rsid w:val="00107A22"/>
    <w:rsid w:val="00191744"/>
    <w:rsid w:val="001A4906"/>
    <w:rsid w:val="001D081D"/>
    <w:rsid w:val="001F1034"/>
    <w:rsid w:val="0021192E"/>
    <w:rsid w:val="002251D8"/>
    <w:rsid w:val="0027375C"/>
    <w:rsid w:val="00284E86"/>
    <w:rsid w:val="002A0E11"/>
    <w:rsid w:val="002A65EE"/>
    <w:rsid w:val="00317364"/>
    <w:rsid w:val="003208E7"/>
    <w:rsid w:val="003255DE"/>
    <w:rsid w:val="00354149"/>
    <w:rsid w:val="0039168E"/>
    <w:rsid w:val="003D7FA7"/>
    <w:rsid w:val="003E089E"/>
    <w:rsid w:val="003F469F"/>
    <w:rsid w:val="00421176"/>
    <w:rsid w:val="0044105C"/>
    <w:rsid w:val="004C331D"/>
    <w:rsid w:val="004D3FFE"/>
    <w:rsid w:val="004F422F"/>
    <w:rsid w:val="005070D8"/>
    <w:rsid w:val="00547892"/>
    <w:rsid w:val="0055799C"/>
    <w:rsid w:val="00563B0C"/>
    <w:rsid w:val="0057059C"/>
    <w:rsid w:val="005B5E70"/>
    <w:rsid w:val="005C4B8D"/>
    <w:rsid w:val="005E346A"/>
    <w:rsid w:val="00600A8B"/>
    <w:rsid w:val="00604211"/>
    <w:rsid w:val="00642C3D"/>
    <w:rsid w:val="00653D2D"/>
    <w:rsid w:val="006619AF"/>
    <w:rsid w:val="0066706E"/>
    <w:rsid w:val="006D1773"/>
    <w:rsid w:val="00703EC8"/>
    <w:rsid w:val="00707C5E"/>
    <w:rsid w:val="007B1849"/>
    <w:rsid w:val="007D230E"/>
    <w:rsid w:val="0081195E"/>
    <w:rsid w:val="00816FC9"/>
    <w:rsid w:val="00831658"/>
    <w:rsid w:val="00834404"/>
    <w:rsid w:val="008601CB"/>
    <w:rsid w:val="0087555E"/>
    <w:rsid w:val="00894FD2"/>
    <w:rsid w:val="008A6953"/>
    <w:rsid w:val="008C47FE"/>
    <w:rsid w:val="008C7479"/>
    <w:rsid w:val="00923321"/>
    <w:rsid w:val="00944557"/>
    <w:rsid w:val="00954DF7"/>
    <w:rsid w:val="009A0A2F"/>
    <w:rsid w:val="00A17481"/>
    <w:rsid w:val="00A43765"/>
    <w:rsid w:val="00A57E24"/>
    <w:rsid w:val="00A64BD7"/>
    <w:rsid w:val="00A66613"/>
    <w:rsid w:val="00AD0BBF"/>
    <w:rsid w:val="00AE5BA7"/>
    <w:rsid w:val="00B4625F"/>
    <w:rsid w:val="00B85820"/>
    <w:rsid w:val="00BF0ECD"/>
    <w:rsid w:val="00C0598E"/>
    <w:rsid w:val="00C26505"/>
    <w:rsid w:val="00C717EB"/>
    <w:rsid w:val="00C739DA"/>
    <w:rsid w:val="00CE4FE3"/>
    <w:rsid w:val="00D07B71"/>
    <w:rsid w:val="00D117CA"/>
    <w:rsid w:val="00D21835"/>
    <w:rsid w:val="00D5283A"/>
    <w:rsid w:val="00DF4201"/>
    <w:rsid w:val="00E152A9"/>
    <w:rsid w:val="00E41C76"/>
    <w:rsid w:val="00E7011F"/>
    <w:rsid w:val="00EA7A39"/>
    <w:rsid w:val="00EB1918"/>
    <w:rsid w:val="00EC7C11"/>
    <w:rsid w:val="00ED5797"/>
    <w:rsid w:val="00F03D64"/>
    <w:rsid w:val="00F064B2"/>
    <w:rsid w:val="00F128A3"/>
    <w:rsid w:val="00F260CC"/>
    <w:rsid w:val="00F274D9"/>
    <w:rsid w:val="00F32F38"/>
    <w:rsid w:val="00F3677A"/>
    <w:rsid w:val="00F44BF7"/>
    <w:rsid w:val="00FC1217"/>
    <w:rsid w:val="00FD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AAEE"/>
  <w15:chartTrackingRefBased/>
  <w15:docId w15:val="{5C61D9D1-8F72-6546-B923-E7BEAC9B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2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11540">
      <w:bodyDiv w:val="1"/>
      <w:marLeft w:val="0"/>
      <w:marRight w:val="0"/>
      <w:marTop w:val="0"/>
      <w:marBottom w:val="0"/>
      <w:divBdr>
        <w:top w:val="none" w:sz="0" w:space="0" w:color="auto"/>
        <w:left w:val="none" w:sz="0" w:space="0" w:color="auto"/>
        <w:bottom w:val="none" w:sz="0" w:space="0" w:color="auto"/>
        <w:right w:val="none" w:sz="0" w:space="0" w:color="auto"/>
      </w:divBdr>
    </w:div>
    <w:div w:id="1216234515">
      <w:bodyDiv w:val="1"/>
      <w:marLeft w:val="0"/>
      <w:marRight w:val="0"/>
      <w:marTop w:val="0"/>
      <w:marBottom w:val="0"/>
      <w:divBdr>
        <w:top w:val="none" w:sz="0" w:space="0" w:color="auto"/>
        <w:left w:val="none" w:sz="0" w:space="0" w:color="auto"/>
        <w:bottom w:val="none" w:sz="0" w:space="0" w:color="auto"/>
        <w:right w:val="none" w:sz="0" w:space="0" w:color="auto"/>
      </w:divBdr>
      <w:divsChild>
        <w:div w:id="846099662">
          <w:marLeft w:val="1008"/>
          <w:marRight w:val="0"/>
          <w:marTop w:val="0"/>
          <w:marBottom w:val="0"/>
          <w:divBdr>
            <w:top w:val="none" w:sz="0" w:space="0" w:color="auto"/>
            <w:left w:val="none" w:sz="0" w:space="0" w:color="auto"/>
            <w:bottom w:val="none" w:sz="0" w:space="0" w:color="auto"/>
            <w:right w:val="none" w:sz="0" w:space="0" w:color="auto"/>
          </w:divBdr>
        </w:div>
        <w:div w:id="607928963">
          <w:marLeft w:val="1008"/>
          <w:marRight w:val="0"/>
          <w:marTop w:val="0"/>
          <w:marBottom w:val="0"/>
          <w:divBdr>
            <w:top w:val="none" w:sz="0" w:space="0" w:color="auto"/>
            <w:left w:val="none" w:sz="0" w:space="0" w:color="auto"/>
            <w:bottom w:val="none" w:sz="0" w:space="0" w:color="auto"/>
            <w:right w:val="none" w:sz="0" w:space="0" w:color="auto"/>
          </w:divBdr>
        </w:div>
      </w:divsChild>
    </w:div>
    <w:div w:id="1446920740">
      <w:bodyDiv w:val="1"/>
      <w:marLeft w:val="0"/>
      <w:marRight w:val="0"/>
      <w:marTop w:val="0"/>
      <w:marBottom w:val="0"/>
      <w:divBdr>
        <w:top w:val="none" w:sz="0" w:space="0" w:color="auto"/>
        <w:left w:val="none" w:sz="0" w:space="0" w:color="auto"/>
        <w:bottom w:val="none" w:sz="0" w:space="0" w:color="auto"/>
        <w:right w:val="none" w:sz="0" w:space="0" w:color="auto"/>
      </w:divBdr>
      <w:divsChild>
        <w:div w:id="1123427516">
          <w:marLeft w:val="547"/>
          <w:marRight w:val="0"/>
          <w:marTop w:val="86"/>
          <w:marBottom w:val="120"/>
          <w:divBdr>
            <w:top w:val="none" w:sz="0" w:space="0" w:color="auto"/>
            <w:left w:val="none" w:sz="0" w:space="0" w:color="auto"/>
            <w:bottom w:val="none" w:sz="0" w:space="0" w:color="auto"/>
            <w:right w:val="none" w:sz="0" w:space="0" w:color="auto"/>
          </w:divBdr>
        </w:div>
      </w:divsChild>
    </w:div>
    <w:div w:id="1681270735">
      <w:bodyDiv w:val="1"/>
      <w:marLeft w:val="0"/>
      <w:marRight w:val="0"/>
      <w:marTop w:val="0"/>
      <w:marBottom w:val="0"/>
      <w:divBdr>
        <w:top w:val="none" w:sz="0" w:space="0" w:color="auto"/>
        <w:left w:val="none" w:sz="0" w:space="0" w:color="auto"/>
        <w:bottom w:val="none" w:sz="0" w:space="0" w:color="auto"/>
        <w:right w:val="none" w:sz="0" w:space="0" w:color="auto"/>
      </w:divBdr>
      <w:divsChild>
        <w:div w:id="219099098">
          <w:marLeft w:val="0"/>
          <w:marRight w:val="0"/>
          <w:marTop w:val="0"/>
          <w:marBottom w:val="0"/>
          <w:divBdr>
            <w:top w:val="none" w:sz="0" w:space="0" w:color="auto"/>
            <w:left w:val="none" w:sz="0" w:space="0" w:color="auto"/>
            <w:bottom w:val="none" w:sz="0" w:space="0" w:color="auto"/>
            <w:right w:val="none" w:sz="0" w:space="0" w:color="auto"/>
          </w:divBdr>
        </w:div>
        <w:div w:id="1292327590">
          <w:marLeft w:val="0"/>
          <w:marRight w:val="0"/>
          <w:marTop w:val="0"/>
          <w:marBottom w:val="0"/>
          <w:divBdr>
            <w:top w:val="none" w:sz="0" w:space="0" w:color="auto"/>
            <w:left w:val="none" w:sz="0" w:space="0" w:color="auto"/>
            <w:bottom w:val="none" w:sz="0" w:space="0" w:color="auto"/>
            <w:right w:val="none" w:sz="0" w:space="0" w:color="auto"/>
          </w:divBdr>
        </w:div>
        <w:div w:id="1188372121">
          <w:marLeft w:val="0"/>
          <w:marRight w:val="0"/>
          <w:marTop w:val="0"/>
          <w:marBottom w:val="0"/>
          <w:divBdr>
            <w:top w:val="none" w:sz="0" w:space="0" w:color="auto"/>
            <w:left w:val="none" w:sz="0" w:space="0" w:color="auto"/>
            <w:bottom w:val="none" w:sz="0" w:space="0" w:color="auto"/>
            <w:right w:val="none" w:sz="0" w:space="0" w:color="auto"/>
          </w:divBdr>
        </w:div>
        <w:div w:id="138906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ntclub.com/blog/a-quick-and-dirty-guide-to-employee-vet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Martin Fleurant</cp:lastModifiedBy>
  <cp:revision>2</cp:revision>
  <dcterms:created xsi:type="dcterms:W3CDTF">2022-03-24T13:17:00Z</dcterms:created>
  <dcterms:modified xsi:type="dcterms:W3CDTF">2022-03-24T13:17:00Z</dcterms:modified>
</cp:coreProperties>
</file>